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1315C" w14:textId="19424366" w:rsidR="0003225F" w:rsidRPr="00FB0231" w:rsidRDefault="00A03BB0" w:rsidP="0003225F">
      <w:pPr>
        <w:pStyle w:val="Tiny"/>
        <w:rPr>
          <w:sz w:val="28"/>
        </w:rPr>
      </w:pPr>
      <w:r w:rsidRPr="00FB0231">
        <w:rPr>
          <w:noProof/>
          <w:lang w:eastAsia="en-GB"/>
        </w:rPr>
        <w:drawing>
          <wp:inline distT="0" distB="0" distL="0" distR="0" wp14:anchorId="41C3C512" wp14:editId="0E6C0973">
            <wp:extent cx="1020987" cy="51072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3577" cy="517018"/>
                    </a:xfrm>
                    <a:prstGeom prst="rect">
                      <a:avLst/>
                    </a:prstGeom>
                  </pic:spPr>
                </pic:pic>
              </a:graphicData>
            </a:graphic>
          </wp:inline>
        </w:drawing>
      </w:r>
      <w:r w:rsidR="0003225F" w:rsidRPr="00FB0231">
        <w:rPr>
          <w:sz w:val="28"/>
        </w:rPr>
        <w:t xml:space="preserve"> </w:t>
      </w:r>
      <w:r w:rsidR="00BB229B" w:rsidRPr="00FB0231">
        <w:rPr>
          <w:sz w:val="28"/>
        </w:rPr>
        <w:t>School of Computing and Creative Technologies</w:t>
      </w:r>
    </w:p>
    <w:p w14:paraId="57DF6C4A" w14:textId="77777777" w:rsidR="0003225F" w:rsidRPr="00FB0231" w:rsidRDefault="0003225F" w:rsidP="0003225F">
      <w:pPr>
        <w:rPr>
          <w:b/>
          <w:sz w:val="28"/>
        </w:rPr>
      </w:pPr>
    </w:p>
    <w:p w14:paraId="314A32DE" w14:textId="428FC556" w:rsidR="0003225F" w:rsidRPr="00FB0231" w:rsidRDefault="0003225F" w:rsidP="0003225F">
      <w:pPr>
        <w:rPr>
          <w:b/>
          <w:sz w:val="28"/>
        </w:rPr>
      </w:pPr>
      <w:r w:rsidRPr="00FB0231">
        <w:rPr>
          <w:b/>
          <w:sz w:val="28"/>
        </w:rPr>
        <w:t>Assessment Specification</w:t>
      </w:r>
    </w:p>
    <w:p w14:paraId="068E3C47" w14:textId="77777777" w:rsidR="00836013" w:rsidRPr="00FB0231" w:rsidRDefault="00836013" w:rsidP="00B21C12"/>
    <w:p w14:paraId="19AB2A2A" w14:textId="77777777" w:rsidR="0003225F" w:rsidRPr="00FB0231" w:rsidRDefault="0003225F" w:rsidP="00167FF4">
      <w:pPr>
        <w:pStyle w:val="Heading2"/>
      </w:pPr>
      <w:bookmarkStart w:id="0" w:name="_Toc769313743"/>
      <w:r>
        <w:t>Module Details</w:t>
      </w:r>
      <w:bookmarkEnd w:id="0"/>
    </w:p>
    <w:tbl>
      <w:tblPr>
        <w:tblStyle w:val="TableGrid"/>
        <w:tblW w:w="0" w:type="auto"/>
        <w:tblLook w:val="04A0" w:firstRow="1" w:lastRow="0" w:firstColumn="1" w:lastColumn="0" w:noHBand="0" w:noVBand="1"/>
      </w:tblPr>
      <w:tblGrid>
        <w:gridCol w:w="3823"/>
        <w:gridCol w:w="6237"/>
      </w:tblGrid>
      <w:tr w:rsidR="0003225F" w:rsidRPr="00FB0231" w14:paraId="075EA69B" w14:textId="77777777" w:rsidTr="54C35811">
        <w:tc>
          <w:tcPr>
            <w:tcW w:w="3823" w:type="dxa"/>
          </w:tcPr>
          <w:p w14:paraId="567D53D7" w14:textId="77777777" w:rsidR="0003225F" w:rsidRPr="00FB0231" w:rsidRDefault="0003225F" w:rsidP="0003225F">
            <w:pPr>
              <w:rPr>
                <w:b/>
                <w:lang w:val="en-US"/>
              </w:rPr>
            </w:pPr>
            <w:r w:rsidRPr="00FB0231">
              <w:rPr>
                <w:b/>
                <w:lang w:val="en-US"/>
              </w:rPr>
              <w:t>Module Code</w:t>
            </w:r>
          </w:p>
        </w:tc>
        <w:tc>
          <w:tcPr>
            <w:tcW w:w="6237" w:type="dxa"/>
          </w:tcPr>
          <w:p w14:paraId="21063CFE" w14:textId="7D92B2F7" w:rsidR="00730FE4" w:rsidRPr="00FB0231" w:rsidRDefault="008560A4" w:rsidP="151F5931">
            <w:pPr>
              <w:rPr>
                <w:lang w:val="en-US"/>
              </w:rPr>
            </w:pPr>
            <w:r>
              <w:rPr>
                <w:lang w:val="en-US"/>
              </w:rPr>
              <w:t>UFCFUR-15-3</w:t>
            </w:r>
          </w:p>
        </w:tc>
      </w:tr>
      <w:tr w:rsidR="0003225F" w:rsidRPr="00FB0231" w14:paraId="447F9832" w14:textId="77777777" w:rsidTr="54C35811">
        <w:tc>
          <w:tcPr>
            <w:tcW w:w="3823" w:type="dxa"/>
          </w:tcPr>
          <w:p w14:paraId="552A42FA" w14:textId="77777777" w:rsidR="0003225F" w:rsidRPr="00FB0231" w:rsidRDefault="0003225F" w:rsidP="0003225F">
            <w:pPr>
              <w:rPr>
                <w:b/>
                <w:lang w:val="en-US"/>
              </w:rPr>
            </w:pPr>
            <w:r w:rsidRPr="00FB0231">
              <w:rPr>
                <w:b/>
                <w:lang w:val="en-US"/>
              </w:rPr>
              <w:t>Module Title</w:t>
            </w:r>
          </w:p>
        </w:tc>
        <w:tc>
          <w:tcPr>
            <w:tcW w:w="6237" w:type="dxa"/>
          </w:tcPr>
          <w:p w14:paraId="51585346" w14:textId="01AEB13D" w:rsidR="00730FE4" w:rsidRPr="00FB0231" w:rsidRDefault="008560A4" w:rsidP="151F5931">
            <w:pPr>
              <w:rPr>
                <w:lang w:val="en-US"/>
              </w:rPr>
            </w:pPr>
            <w:r>
              <w:rPr>
                <w:lang w:val="en-US"/>
              </w:rPr>
              <w:t>Advanced Artificial Intelligence</w:t>
            </w:r>
          </w:p>
        </w:tc>
      </w:tr>
      <w:tr w:rsidR="0003225F" w:rsidRPr="00FB0231" w14:paraId="0B54012F" w14:textId="77777777" w:rsidTr="54C35811">
        <w:tc>
          <w:tcPr>
            <w:tcW w:w="3823" w:type="dxa"/>
          </w:tcPr>
          <w:p w14:paraId="6DFE81FD" w14:textId="77777777" w:rsidR="0003225F" w:rsidRPr="00FB0231" w:rsidRDefault="0003225F" w:rsidP="0003225F">
            <w:pPr>
              <w:rPr>
                <w:b/>
                <w:lang w:val="en-US"/>
              </w:rPr>
            </w:pPr>
            <w:r w:rsidRPr="00FB0231">
              <w:rPr>
                <w:b/>
                <w:lang w:val="en-US"/>
              </w:rPr>
              <w:t>Module Leader</w:t>
            </w:r>
          </w:p>
        </w:tc>
        <w:tc>
          <w:tcPr>
            <w:tcW w:w="6237" w:type="dxa"/>
          </w:tcPr>
          <w:p w14:paraId="57CDC038" w14:textId="13932AA7" w:rsidR="00730FE4" w:rsidRPr="00FB0231" w:rsidRDefault="008560A4" w:rsidP="54C35811">
            <w:pPr>
              <w:rPr>
                <w:lang w:val="en-US"/>
              </w:rPr>
            </w:pPr>
            <w:r w:rsidRPr="54C35811">
              <w:rPr>
                <w:lang w:val="en-US"/>
              </w:rPr>
              <w:t>Prof. Jim Smith</w:t>
            </w:r>
            <w:r w:rsidR="6952C2BC" w:rsidRPr="54C35811">
              <w:rPr>
                <w:lang w:val="en-US"/>
              </w:rPr>
              <w:t xml:space="preserve"> and </w:t>
            </w:r>
            <w:proofErr w:type="spellStart"/>
            <w:r w:rsidR="6952C2BC" w:rsidRPr="54C35811">
              <w:rPr>
                <w:lang w:val="en-US"/>
              </w:rPr>
              <w:t>Qurat</w:t>
            </w:r>
            <w:proofErr w:type="spellEnd"/>
            <w:r w:rsidR="6952C2BC" w:rsidRPr="54C35811">
              <w:rPr>
                <w:lang w:val="en-US"/>
              </w:rPr>
              <w:t>-</w:t>
            </w:r>
            <w:proofErr w:type="spellStart"/>
            <w:r w:rsidR="6952C2BC" w:rsidRPr="54C35811">
              <w:rPr>
                <w:lang w:val="en-US"/>
              </w:rPr>
              <w:t>Ul</w:t>
            </w:r>
            <w:proofErr w:type="spellEnd"/>
            <w:r w:rsidR="6952C2BC" w:rsidRPr="54C35811">
              <w:rPr>
                <w:lang w:val="en-US"/>
              </w:rPr>
              <w:t xml:space="preserve">-Ain </w:t>
            </w:r>
            <w:proofErr w:type="spellStart"/>
            <w:r w:rsidR="6952C2BC" w:rsidRPr="54C35811">
              <w:rPr>
                <w:lang w:val="en-US"/>
              </w:rPr>
              <w:t>Mastoi</w:t>
            </w:r>
            <w:proofErr w:type="spellEnd"/>
          </w:p>
        </w:tc>
      </w:tr>
      <w:tr w:rsidR="0003225F" w:rsidRPr="00FB0231" w14:paraId="660F72A0" w14:textId="77777777" w:rsidTr="54C35811">
        <w:tc>
          <w:tcPr>
            <w:tcW w:w="3823" w:type="dxa"/>
          </w:tcPr>
          <w:p w14:paraId="30BE1D93" w14:textId="77777777" w:rsidR="0003225F" w:rsidRPr="00FB0231" w:rsidRDefault="0003225F" w:rsidP="0003225F">
            <w:pPr>
              <w:rPr>
                <w:b/>
                <w:lang w:val="en-US"/>
              </w:rPr>
            </w:pPr>
            <w:r w:rsidRPr="00FB0231">
              <w:rPr>
                <w:b/>
                <w:lang w:val="en-US"/>
              </w:rPr>
              <w:t>Module Tutors</w:t>
            </w:r>
          </w:p>
        </w:tc>
        <w:tc>
          <w:tcPr>
            <w:tcW w:w="6237" w:type="dxa"/>
          </w:tcPr>
          <w:p w14:paraId="5B7F7CF9" w14:textId="21C4AE80" w:rsidR="0003225F" w:rsidRPr="00FB0231" w:rsidRDefault="008560A4" w:rsidP="0003225F">
            <w:pPr>
              <w:rPr>
                <w:lang w:val="en-US"/>
              </w:rPr>
            </w:pPr>
            <w:r w:rsidRPr="54C35811">
              <w:rPr>
                <w:lang w:val="en-US"/>
              </w:rPr>
              <w:t xml:space="preserve">Jim Smith, </w:t>
            </w:r>
            <w:proofErr w:type="spellStart"/>
            <w:r w:rsidRPr="54C35811">
              <w:rPr>
                <w:lang w:val="en-US"/>
              </w:rPr>
              <w:t>Qurat</w:t>
            </w:r>
            <w:proofErr w:type="spellEnd"/>
            <w:r w:rsidRPr="54C35811">
              <w:rPr>
                <w:lang w:val="en-US"/>
              </w:rPr>
              <w:t>-</w:t>
            </w:r>
            <w:proofErr w:type="spellStart"/>
            <w:r w:rsidRPr="54C35811">
              <w:rPr>
                <w:lang w:val="en-US"/>
              </w:rPr>
              <w:t>Ul</w:t>
            </w:r>
            <w:proofErr w:type="spellEnd"/>
            <w:r w:rsidRPr="54C35811">
              <w:rPr>
                <w:lang w:val="en-US"/>
              </w:rPr>
              <w:t xml:space="preserve">-Ain </w:t>
            </w:r>
            <w:proofErr w:type="spellStart"/>
            <w:r w:rsidRPr="54C35811">
              <w:rPr>
                <w:lang w:val="en-US"/>
              </w:rPr>
              <w:t>Mastoi</w:t>
            </w:r>
            <w:proofErr w:type="spellEnd"/>
            <w:r w:rsidRPr="54C35811">
              <w:rPr>
                <w:lang w:val="en-US"/>
              </w:rPr>
              <w:t xml:space="preserve">, Elisa </w:t>
            </w:r>
            <w:proofErr w:type="spellStart"/>
            <w:r w:rsidRPr="54C35811">
              <w:rPr>
                <w:lang w:val="en-US"/>
              </w:rPr>
              <w:t>Covato</w:t>
            </w:r>
            <w:proofErr w:type="spellEnd"/>
            <w:r w:rsidRPr="54C35811">
              <w:rPr>
                <w:lang w:val="en-US"/>
              </w:rPr>
              <w:t xml:space="preserve"> </w:t>
            </w:r>
          </w:p>
          <w:p w14:paraId="08815E68" w14:textId="77777777" w:rsidR="00730FE4" w:rsidRPr="00FB0231" w:rsidRDefault="00730FE4" w:rsidP="0003225F">
            <w:pPr>
              <w:rPr>
                <w:lang w:val="en-US"/>
              </w:rPr>
            </w:pPr>
          </w:p>
        </w:tc>
      </w:tr>
      <w:tr w:rsidR="0003225F" w:rsidRPr="00FB0231" w14:paraId="4336112A" w14:textId="77777777" w:rsidTr="54C35811">
        <w:tc>
          <w:tcPr>
            <w:tcW w:w="3823" w:type="dxa"/>
          </w:tcPr>
          <w:p w14:paraId="79AD62D3" w14:textId="77777777" w:rsidR="0003225F" w:rsidRPr="00FB0231" w:rsidRDefault="0003225F" w:rsidP="0003225F">
            <w:pPr>
              <w:rPr>
                <w:b/>
                <w:lang w:val="en-US"/>
              </w:rPr>
            </w:pPr>
            <w:r w:rsidRPr="00FB0231">
              <w:rPr>
                <w:b/>
                <w:lang w:val="en-US"/>
              </w:rPr>
              <w:t>Year</w:t>
            </w:r>
          </w:p>
        </w:tc>
        <w:tc>
          <w:tcPr>
            <w:tcW w:w="6237" w:type="dxa"/>
          </w:tcPr>
          <w:p w14:paraId="0BB53EC7" w14:textId="01E4A681" w:rsidR="00730FE4" w:rsidRPr="00FB0231" w:rsidRDefault="008560A4" w:rsidP="151F5931">
            <w:pPr>
              <w:rPr>
                <w:lang w:val="en-US"/>
              </w:rPr>
            </w:pPr>
            <w:r>
              <w:rPr>
                <w:lang w:val="en-US"/>
              </w:rPr>
              <w:t>2024-25</w:t>
            </w:r>
          </w:p>
        </w:tc>
      </w:tr>
      <w:tr w:rsidR="0003225F" w:rsidRPr="00FB0231" w14:paraId="3C42ED0C" w14:textId="77777777" w:rsidTr="54C35811">
        <w:tc>
          <w:tcPr>
            <w:tcW w:w="3823" w:type="dxa"/>
          </w:tcPr>
          <w:p w14:paraId="0C3D4CEE" w14:textId="3B503725" w:rsidR="0003225F" w:rsidRPr="00FB0231" w:rsidRDefault="00BB229B" w:rsidP="0003225F">
            <w:pPr>
              <w:rPr>
                <w:b/>
                <w:lang w:val="en-US"/>
              </w:rPr>
            </w:pPr>
            <w:r w:rsidRPr="00FB0231">
              <w:rPr>
                <w:b/>
                <w:lang w:val="en-US"/>
              </w:rPr>
              <w:t>Task</w:t>
            </w:r>
          </w:p>
        </w:tc>
        <w:tc>
          <w:tcPr>
            <w:tcW w:w="6237" w:type="dxa"/>
          </w:tcPr>
          <w:p w14:paraId="26BD03AE" w14:textId="30164236" w:rsidR="00730FE4" w:rsidRPr="00FB0231" w:rsidRDefault="00CC70D5" w:rsidP="151F5931">
            <w:pPr>
              <w:rPr>
                <w:lang w:val="en-US"/>
              </w:rPr>
            </w:pPr>
            <w:r>
              <w:rPr>
                <w:lang w:val="en-US"/>
              </w:rPr>
              <w:t>Portfolio</w:t>
            </w:r>
          </w:p>
        </w:tc>
      </w:tr>
      <w:tr w:rsidR="00167FF4" w:rsidRPr="00FB0231" w14:paraId="5CD949C1" w14:textId="77777777" w:rsidTr="54C35811">
        <w:tc>
          <w:tcPr>
            <w:tcW w:w="3823" w:type="dxa"/>
          </w:tcPr>
          <w:p w14:paraId="6E8CC018" w14:textId="77777777" w:rsidR="00167FF4" w:rsidRPr="00FB0231" w:rsidRDefault="00167FF4" w:rsidP="0003225F">
            <w:pPr>
              <w:rPr>
                <w:b/>
                <w:lang w:val="en-US"/>
              </w:rPr>
            </w:pPr>
            <w:r w:rsidRPr="00FB0231">
              <w:rPr>
                <w:b/>
                <w:lang w:val="en-US"/>
              </w:rPr>
              <w:t>Total number of assessments for this module</w:t>
            </w:r>
          </w:p>
        </w:tc>
        <w:tc>
          <w:tcPr>
            <w:tcW w:w="6237" w:type="dxa"/>
          </w:tcPr>
          <w:p w14:paraId="28B257A6" w14:textId="60F6EFA7" w:rsidR="00167FF4" w:rsidRPr="00FB0231" w:rsidRDefault="00CC70D5" w:rsidP="0003225F">
            <w:pPr>
              <w:rPr>
                <w:lang w:val="en-US"/>
              </w:rPr>
            </w:pPr>
            <w:r>
              <w:rPr>
                <w:lang w:val="en-US"/>
              </w:rPr>
              <w:t>1</w:t>
            </w:r>
          </w:p>
        </w:tc>
      </w:tr>
      <w:tr w:rsidR="0003225F" w:rsidRPr="00FB0231" w14:paraId="65202E80" w14:textId="77777777" w:rsidTr="54C35811">
        <w:tc>
          <w:tcPr>
            <w:tcW w:w="3823" w:type="dxa"/>
          </w:tcPr>
          <w:p w14:paraId="16EF51C6" w14:textId="77777777" w:rsidR="0003225F" w:rsidRPr="00FB0231" w:rsidRDefault="0003225F" w:rsidP="0003225F">
            <w:pPr>
              <w:rPr>
                <w:b/>
                <w:lang w:val="en-US"/>
              </w:rPr>
            </w:pPr>
            <w:r w:rsidRPr="00FB0231">
              <w:rPr>
                <w:b/>
                <w:lang w:val="en-US"/>
              </w:rPr>
              <w:t>Weighting</w:t>
            </w:r>
          </w:p>
        </w:tc>
        <w:tc>
          <w:tcPr>
            <w:tcW w:w="6237" w:type="dxa"/>
          </w:tcPr>
          <w:p w14:paraId="7620D88A" w14:textId="36F898C1" w:rsidR="00730FE4" w:rsidRPr="00FB0231" w:rsidRDefault="00CC70D5" w:rsidP="151F5931">
            <w:pPr>
              <w:rPr>
                <w:lang w:val="en-US"/>
              </w:rPr>
            </w:pPr>
            <w:r>
              <w:rPr>
                <w:lang w:val="en-US"/>
              </w:rPr>
              <w:t>100%</w:t>
            </w:r>
          </w:p>
        </w:tc>
      </w:tr>
    </w:tbl>
    <w:p w14:paraId="78175CF2" w14:textId="77777777" w:rsidR="0003225F" w:rsidRPr="00FB0231" w:rsidRDefault="0003225F" w:rsidP="0003225F">
      <w:pPr>
        <w:rPr>
          <w:lang w:val="en-US"/>
        </w:rPr>
      </w:pPr>
    </w:p>
    <w:p w14:paraId="3355B25E" w14:textId="77777777" w:rsidR="0003225F" w:rsidRPr="00FB0231" w:rsidRDefault="0003225F" w:rsidP="0003225F">
      <w:pPr>
        <w:pStyle w:val="Heading2"/>
      </w:pPr>
      <w:bookmarkStart w:id="1" w:name="_Toc1802209417"/>
      <w:r>
        <w:t>Dates</w:t>
      </w:r>
      <w:bookmarkEnd w:id="1"/>
    </w:p>
    <w:tbl>
      <w:tblPr>
        <w:tblStyle w:val="TableGrid"/>
        <w:tblW w:w="10168" w:type="dxa"/>
        <w:tblLook w:val="04A0" w:firstRow="1" w:lastRow="0" w:firstColumn="1" w:lastColumn="0" w:noHBand="0" w:noVBand="1"/>
      </w:tblPr>
      <w:tblGrid>
        <w:gridCol w:w="3823"/>
        <w:gridCol w:w="6345"/>
      </w:tblGrid>
      <w:tr w:rsidR="0094229B" w:rsidRPr="00FB0231" w14:paraId="2A62EC29" w14:textId="77777777" w:rsidTr="5BDF3D73">
        <w:tc>
          <w:tcPr>
            <w:tcW w:w="3823" w:type="dxa"/>
          </w:tcPr>
          <w:p w14:paraId="79A87CC3" w14:textId="77777777" w:rsidR="0094229B" w:rsidRPr="00FB0231" w:rsidRDefault="0094229B" w:rsidP="006F0190">
            <w:pPr>
              <w:rPr>
                <w:b/>
                <w:lang w:val="en-US"/>
              </w:rPr>
            </w:pPr>
            <w:r w:rsidRPr="00FB0231">
              <w:rPr>
                <w:b/>
                <w:lang w:val="en-US"/>
              </w:rPr>
              <w:t>Date issued to students</w:t>
            </w:r>
          </w:p>
        </w:tc>
        <w:tc>
          <w:tcPr>
            <w:tcW w:w="6345" w:type="dxa"/>
          </w:tcPr>
          <w:p w14:paraId="4FC74305" w14:textId="1AE9DACA" w:rsidR="00730FE4" w:rsidRPr="00FB0231" w:rsidRDefault="00CC70D5" w:rsidP="151F5931">
            <w:pPr>
              <w:rPr>
                <w:lang w:val="en-US"/>
              </w:rPr>
            </w:pPr>
            <w:r>
              <w:rPr>
                <w:lang w:val="en-US"/>
              </w:rPr>
              <w:t>1</w:t>
            </w:r>
            <w:r w:rsidRPr="00CC70D5">
              <w:rPr>
                <w:vertAlign w:val="superscript"/>
                <w:lang w:val="en-US"/>
              </w:rPr>
              <w:t>st</w:t>
            </w:r>
            <w:r>
              <w:rPr>
                <w:lang w:val="en-US"/>
              </w:rPr>
              <w:t xml:space="preserve"> October 2024</w:t>
            </w:r>
          </w:p>
        </w:tc>
      </w:tr>
      <w:tr w:rsidR="0094229B" w:rsidRPr="00FB0231" w14:paraId="6AB462B7" w14:textId="77777777" w:rsidTr="5BDF3D73">
        <w:tc>
          <w:tcPr>
            <w:tcW w:w="3823" w:type="dxa"/>
          </w:tcPr>
          <w:p w14:paraId="300AB677" w14:textId="77777777" w:rsidR="0094229B" w:rsidRPr="00FB0231" w:rsidRDefault="0094229B" w:rsidP="006F0190">
            <w:pPr>
              <w:rPr>
                <w:b/>
                <w:lang w:val="en-US"/>
              </w:rPr>
            </w:pPr>
            <w:r w:rsidRPr="00FB0231">
              <w:rPr>
                <w:b/>
                <w:lang w:val="en-US"/>
              </w:rPr>
              <w:t>Date to be returned to students</w:t>
            </w:r>
          </w:p>
        </w:tc>
        <w:tc>
          <w:tcPr>
            <w:tcW w:w="6345" w:type="dxa"/>
          </w:tcPr>
          <w:p w14:paraId="2606B758" w14:textId="15E69EB6" w:rsidR="00730FE4" w:rsidRPr="00FB0231" w:rsidRDefault="00CC70D5" w:rsidP="5FFAA9FE">
            <w:pPr>
              <w:rPr>
                <w:color w:val="FF0000"/>
                <w:lang w:val="en-US"/>
              </w:rPr>
            </w:pPr>
            <w:r w:rsidRPr="00CC70D5">
              <w:rPr>
                <w:color w:val="000000" w:themeColor="text1"/>
                <w:lang w:val="en-US"/>
              </w:rPr>
              <w:t>29</w:t>
            </w:r>
            <w:r w:rsidRPr="00CC70D5">
              <w:rPr>
                <w:color w:val="000000" w:themeColor="text1"/>
                <w:vertAlign w:val="superscript"/>
                <w:lang w:val="en-US"/>
              </w:rPr>
              <w:t>th</w:t>
            </w:r>
            <w:r w:rsidRPr="00CC70D5">
              <w:rPr>
                <w:color w:val="000000" w:themeColor="text1"/>
                <w:lang w:val="en-US"/>
              </w:rPr>
              <w:t xml:space="preserve"> May 2025</w:t>
            </w:r>
          </w:p>
        </w:tc>
      </w:tr>
      <w:tr w:rsidR="0094229B" w:rsidRPr="00FB0231" w14:paraId="416FFF62" w14:textId="77777777" w:rsidTr="5BDF3D73">
        <w:tc>
          <w:tcPr>
            <w:tcW w:w="3823" w:type="dxa"/>
          </w:tcPr>
          <w:p w14:paraId="253BE5B7" w14:textId="77777777" w:rsidR="0094229B" w:rsidRPr="00FB0231" w:rsidRDefault="0094229B" w:rsidP="006F0190">
            <w:pPr>
              <w:rPr>
                <w:b/>
                <w:lang w:val="en-US"/>
              </w:rPr>
            </w:pPr>
            <w:r w:rsidRPr="00FB0231">
              <w:rPr>
                <w:b/>
                <w:lang w:val="en-US"/>
              </w:rPr>
              <w:t>Submission Date</w:t>
            </w:r>
          </w:p>
        </w:tc>
        <w:tc>
          <w:tcPr>
            <w:tcW w:w="6345" w:type="dxa"/>
          </w:tcPr>
          <w:p w14:paraId="05E87227" w14:textId="06AB8895" w:rsidR="00730FE4" w:rsidRPr="00FB0231" w:rsidRDefault="00CC70D5" w:rsidP="151F5931">
            <w:pPr>
              <w:rPr>
                <w:lang w:val="en-US"/>
              </w:rPr>
            </w:pPr>
            <w:r>
              <w:rPr>
                <w:lang w:val="en-US"/>
              </w:rPr>
              <w:t>1</w:t>
            </w:r>
            <w:r w:rsidRPr="00CC70D5">
              <w:rPr>
                <w:vertAlign w:val="superscript"/>
                <w:lang w:val="en-US"/>
              </w:rPr>
              <w:t>st</w:t>
            </w:r>
            <w:r>
              <w:rPr>
                <w:lang w:val="en-US"/>
              </w:rPr>
              <w:t xml:space="preserve"> May 2025</w:t>
            </w:r>
          </w:p>
        </w:tc>
      </w:tr>
      <w:tr w:rsidR="0094229B" w:rsidRPr="00FB0231" w14:paraId="7505AA2E" w14:textId="77777777" w:rsidTr="5BDF3D73">
        <w:tc>
          <w:tcPr>
            <w:tcW w:w="3823" w:type="dxa"/>
          </w:tcPr>
          <w:p w14:paraId="00A53BCE" w14:textId="77777777" w:rsidR="0094229B" w:rsidRPr="00FB0231" w:rsidRDefault="0094229B" w:rsidP="006F0190">
            <w:pPr>
              <w:rPr>
                <w:b/>
                <w:lang w:val="en-US"/>
              </w:rPr>
            </w:pPr>
            <w:r w:rsidRPr="00FB0231">
              <w:rPr>
                <w:b/>
                <w:lang w:val="en-US"/>
              </w:rPr>
              <w:t>Submission Place</w:t>
            </w:r>
          </w:p>
        </w:tc>
        <w:tc>
          <w:tcPr>
            <w:tcW w:w="6345" w:type="dxa"/>
          </w:tcPr>
          <w:p w14:paraId="5DF40236" w14:textId="4C8F0FBF" w:rsidR="00730FE4" w:rsidRPr="00FB0231" w:rsidRDefault="00CC70D5" w:rsidP="151F5931">
            <w:pPr>
              <w:rPr>
                <w:lang w:val="en-US"/>
              </w:rPr>
            </w:pPr>
            <w:r>
              <w:rPr>
                <w:lang w:val="en-US"/>
              </w:rPr>
              <w:t>Online via Blackboard</w:t>
            </w:r>
          </w:p>
        </w:tc>
      </w:tr>
      <w:tr w:rsidR="0094229B" w:rsidRPr="00FB0231" w14:paraId="0AB5B288" w14:textId="77777777" w:rsidTr="5BDF3D73">
        <w:tc>
          <w:tcPr>
            <w:tcW w:w="3823" w:type="dxa"/>
          </w:tcPr>
          <w:p w14:paraId="755EA6D6" w14:textId="77777777" w:rsidR="0094229B" w:rsidRPr="00FB0231" w:rsidRDefault="0094229B" w:rsidP="006F0190">
            <w:pPr>
              <w:rPr>
                <w:b/>
                <w:lang w:val="en-US"/>
              </w:rPr>
            </w:pPr>
            <w:r w:rsidRPr="00FB0231">
              <w:rPr>
                <w:b/>
                <w:lang w:val="en-US"/>
              </w:rPr>
              <w:t>Submission Time</w:t>
            </w:r>
          </w:p>
        </w:tc>
        <w:tc>
          <w:tcPr>
            <w:tcW w:w="6345" w:type="dxa"/>
          </w:tcPr>
          <w:p w14:paraId="4B3350F5" w14:textId="517D12DD" w:rsidR="00730FE4" w:rsidRPr="00FB0231" w:rsidRDefault="00CC70D5" w:rsidP="151F5931">
            <w:pPr>
              <w:rPr>
                <w:lang w:val="en-US"/>
              </w:rPr>
            </w:pPr>
            <w:r>
              <w:rPr>
                <w:lang w:val="en-US"/>
              </w:rPr>
              <w:t>14:00</w:t>
            </w:r>
          </w:p>
        </w:tc>
      </w:tr>
      <w:tr w:rsidR="005E49C1" w:rsidRPr="00FB0231" w14:paraId="559CF1FF" w14:textId="77777777" w:rsidTr="5BDF3D73">
        <w:tc>
          <w:tcPr>
            <w:tcW w:w="3823" w:type="dxa"/>
          </w:tcPr>
          <w:p w14:paraId="778EB19E" w14:textId="77777777" w:rsidR="005E49C1" w:rsidRPr="00FB0231" w:rsidRDefault="005E49C1" w:rsidP="006F0190">
            <w:pPr>
              <w:rPr>
                <w:b/>
                <w:lang w:val="en-US"/>
              </w:rPr>
            </w:pPr>
            <w:r w:rsidRPr="00FB0231">
              <w:rPr>
                <w:b/>
                <w:lang w:val="en-US"/>
              </w:rPr>
              <w:t>Submission Notes</w:t>
            </w:r>
          </w:p>
        </w:tc>
        <w:tc>
          <w:tcPr>
            <w:tcW w:w="6345" w:type="dxa"/>
          </w:tcPr>
          <w:p w14:paraId="2DC40FC0" w14:textId="0567A60F" w:rsidR="00167FF4" w:rsidRPr="00FB0231" w:rsidRDefault="00167FF4" w:rsidP="151F5931">
            <w:pPr>
              <w:rPr>
                <w:lang w:val="en-US"/>
              </w:rPr>
            </w:pPr>
          </w:p>
        </w:tc>
      </w:tr>
    </w:tbl>
    <w:p w14:paraId="00FC94CA" w14:textId="77777777" w:rsidR="00167FF4" w:rsidRPr="00FB0231" w:rsidRDefault="00167FF4" w:rsidP="00167FF4"/>
    <w:p w14:paraId="74E4B1FE" w14:textId="77777777" w:rsidR="00167FF4" w:rsidRPr="00FB0231" w:rsidRDefault="00167FF4" w:rsidP="00167FF4">
      <w:pPr>
        <w:pStyle w:val="Heading2"/>
      </w:pPr>
      <w:bookmarkStart w:id="2" w:name="_Toc1190610765"/>
      <w:r>
        <w:t>Feedback</w:t>
      </w:r>
      <w:bookmarkEnd w:id="2"/>
    </w:p>
    <w:tbl>
      <w:tblPr>
        <w:tblStyle w:val="TableGrid"/>
        <w:tblW w:w="10153" w:type="dxa"/>
        <w:tblLook w:val="04A0" w:firstRow="1" w:lastRow="0" w:firstColumn="1" w:lastColumn="0" w:noHBand="0" w:noVBand="1"/>
      </w:tblPr>
      <w:tblGrid>
        <w:gridCol w:w="3823"/>
        <w:gridCol w:w="6330"/>
      </w:tblGrid>
      <w:tr w:rsidR="00167FF4" w:rsidRPr="00FB0231" w14:paraId="46A106BF" w14:textId="77777777" w:rsidTr="2020228C">
        <w:tc>
          <w:tcPr>
            <w:tcW w:w="3823" w:type="dxa"/>
          </w:tcPr>
          <w:p w14:paraId="048D485A" w14:textId="77777777" w:rsidR="00167FF4" w:rsidRPr="00FB0231" w:rsidRDefault="00167FF4" w:rsidP="00167FF4">
            <w:pPr>
              <w:rPr>
                <w:b/>
                <w:lang w:val="en-US"/>
              </w:rPr>
            </w:pPr>
            <w:r w:rsidRPr="00FB0231">
              <w:rPr>
                <w:b/>
                <w:lang w:val="en-US"/>
              </w:rPr>
              <w:t>Feedback provision will be</w:t>
            </w:r>
          </w:p>
        </w:tc>
        <w:tc>
          <w:tcPr>
            <w:tcW w:w="6330" w:type="dxa"/>
          </w:tcPr>
          <w:p w14:paraId="3B1D5314" w14:textId="6634C880" w:rsidR="00167FF4" w:rsidRPr="00FB0231" w:rsidRDefault="00CB325E" w:rsidP="00167FF4">
            <w:pPr>
              <w:rPr>
                <w:lang w:val="en-US"/>
              </w:rPr>
            </w:pPr>
            <w:r w:rsidRPr="2020228C">
              <w:rPr>
                <w:lang w:val="en-US"/>
              </w:rPr>
              <w:t>Verbal feedback will be given to the group after their demonstration,</w:t>
            </w:r>
            <w:r w:rsidR="00070AED" w:rsidRPr="2020228C">
              <w:rPr>
                <w:lang w:val="en-US"/>
              </w:rPr>
              <w:t xml:space="preserve"> using </w:t>
            </w:r>
            <w:r w:rsidR="05115FF7" w:rsidRPr="2020228C">
              <w:rPr>
                <w:lang w:val="en-US"/>
              </w:rPr>
              <w:t>t</w:t>
            </w:r>
            <w:r w:rsidR="00070AED" w:rsidRPr="2020228C">
              <w:rPr>
                <w:lang w:val="en-US"/>
              </w:rPr>
              <w:t>he agreed marking sheet. F</w:t>
            </w:r>
            <w:r w:rsidRPr="2020228C">
              <w:rPr>
                <w:lang w:val="en-US"/>
              </w:rPr>
              <w:t>urther written feedback will be provided when marks are released.</w:t>
            </w:r>
          </w:p>
          <w:p w14:paraId="6F08EA73" w14:textId="77777777" w:rsidR="00167FF4" w:rsidRPr="00FB0231" w:rsidRDefault="00167FF4" w:rsidP="00167FF4">
            <w:pPr>
              <w:rPr>
                <w:lang w:val="en-US"/>
              </w:rPr>
            </w:pPr>
          </w:p>
          <w:p w14:paraId="441722DB" w14:textId="77777777" w:rsidR="00167FF4" w:rsidRPr="00FB0231" w:rsidRDefault="00167FF4" w:rsidP="00167FF4">
            <w:pPr>
              <w:rPr>
                <w:lang w:val="en-US"/>
              </w:rPr>
            </w:pPr>
          </w:p>
        </w:tc>
      </w:tr>
    </w:tbl>
    <w:p w14:paraId="2A8CA966" w14:textId="77777777" w:rsidR="00167FF4" w:rsidRPr="00FB0231" w:rsidRDefault="00167FF4" w:rsidP="00167FF4">
      <w:pPr>
        <w:rPr>
          <w:lang w:val="en-US"/>
        </w:rPr>
      </w:pPr>
    </w:p>
    <w:p w14:paraId="714B89FD" w14:textId="77777777" w:rsidR="00167FF4" w:rsidRPr="00FB0231" w:rsidRDefault="00167FF4">
      <w:pPr>
        <w:spacing w:after="160" w:line="259" w:lineRule="auto"/>
        <w:contextualSpacing w:val="0"/>
        <w:rPr>
          <w:rFonts w:ascii="Georgia" w:hAnsi="Georgia"/>
          <w:b/>
          <w:color w:val="4472C4" w:themeColor="accent1"/>
          <w:sz w:val="32"/>
          <w:lang w:val="en-US"/>
        </w:rPr>
      </w:pPr>
      <w:r w:rsidRPr="00FB0231">
        <w:br w:type="page"/>
      </w:r>
    </w:p>
    <w:p w14:paraId="79F9AA3D" w14:textId="77777777" w:rsidR="00850C23" w:rsidRPr="00FB0231" w:rsidRDefault="00294AD8" w:rsidP="00B21C12">
      <w:pPr>
        <w:pStyle w:val="Heading1"/>
      </w:pPr>
      <w:bookmarkStart w:id="3" w:name="_Toc277838536"/>
      <w:r>
        <w:lastRenderedPageBreak/>
        <w:t>Contents</w:t>
      </w:r>
      <w:bookmarkEnd w:id="3"/>
    </w:p>
    <w:sdt>
      <w:sdtPr>
        <w:rPr>
          <w:rFonts w:ascii="Tahoma" w:eastAsia="Calibri" w:hAnsi="Tahoma" w:cs="Tahoma"/>
          <w:color w:val="auto"/>
          <w:sz w:val="22"/>
          <w:szCs w:val="22"/>
          <w:lang w:val="en-GB"/>
        </w:rPr>
        <w:id w:val="2050816892"/>
        <w:docPartObj>
          <w:docPartGallery w:val="Table of Contents"/>
          <w:docPartUnique/>
        </w:docPartObj>
      </w:sdtPr>
      <w:sdtEndPr/>
      <w:sdtContent>
        <w:p w14:paraId="7A04E5C3" w14:textId="77777777" w:rsidR="00731FBB" w:rsidRPr="00FB0231" w:rsidRDefault="00731FBB">
          <w:pPr>
            <w:pStyle w:val="TOCHeading"/>
          </w:pPr>
        </w:p>
        <w:p w14:paraId="5D545F7F" w14:textId="724CF6C6" w:rsidR="003739E8" w:rsidRDefault="03478BC3" w:rsidP="03478BC3">
          <w:pPr>
            <w:pStyle w:val="TOC2"/>
            <w:tabs>
              <w:tab w:val="right" w:leader="dot" w:pos="10455"/>
            </w:tabs>
            <w:rPr>
              <w:rStyle w:val="Hyperlink"/>
              <w:noProof/>
              <w:kern w:val="2"/>
              <w:lang w:eastAsia="en-GB"/>
              <w14:ligatures w14:val="standardContextual"/>
            </w:rPr>
          </w:pPr>
          <w:r>
            <w:fldChar w:fldCharType="begin"/>
          </w:r>
          <w:r w:rsidR="00731FBB">
            <w:instrText>TOC \o "1-3" \z \u \h</w:instrText>
          </w:r>
          <w:r>
            <w:fldChar w:fldCharType="separate"/>
          </w:r>
          <w:hyperlink w:anchor="_Toc769313743">
            <w:r w:rsidRPr="03478BC3">
              <w:rPr>
                <w:rStyle w:val="Hyperlink"/>
              </w:rPr>
              <w:t>Module Details</w:t>
            </w:r>
            <w:r w:rsidR="00731FBB">
              <w:tab/>
            </w:r>
            <w:r w:rsidR="00731FBB">
              <w:fldChar w:fldCharType="begin"/>
            </w:r>
            <w:r w:rsidR="00731FBB">
              <w:instrText>PAGEREF _Toc769313743 \h</w:instrText>
            </w:r>
            <w:r w:rsidR="00731FBB">
              <w:fldChar w:fldCharType="separate"/>
            </w:r>
            <w:r w:rsidRPr="03478BC3">
              <w:rPr>
                <w:rStyle w:val="Hyperlink"/>
              </w:rPr>
              <w:t>1</w:t>
            </w:r>
            <w:r w:rsidR="00731FBB">
              <w:fldChar w:fldCharType="end"/>
            </w:r>
          </w:hyperlink>
        </w:p>
        <w:p w14:paraId="08E06940" w14:textId="28D0CE3E" w:rsidR="003739E8" w:rsidRDefault="03478BC3" w:rsidP="03478BC3">
          <w:pPr>
            <w:pStyle w:val="TOC2"/>
            <w:tabs>
              <w:tab w:val="right" w:leader="dot" w:pos="10455"/>
            </w:tabs>
            <w:rPr>
              <w:rStyle w:val="Hyperlink"/>
              <w:noProof/>
              <w:kern w:val="2"/>
              <w:lang w:eastAsia="en-GB"/>
              <w14:ligatures w14:val="standardContextual"/>
            </w:rPr>
          </w:pPr>
          <w:hyperlink w:anchor="_Toc1802209417">
            <w:r w:rsidRPr="03478BC3">
              <w:rPr>
                <w:rStyle w:val="Hyperlink"/>
              </w:rPr>
              <w:t>Dates</w:t>
            </w:r>
            <w:r w:rsidR="00A169E2">
              <w:tab/>
            </w:r>
            <w:r w:rsidR="00A169E2">
              <w:fldChar w:fldCharType="begin"/>
            </w:r>
            <w:r w:rsidR="00A169E2">
              <w:instrText>PAGEREF _Toc1802209417 \h</w:instrText>
            </w:r>
            <w:r w:rsidR="00A169E2">
              <w:fldChar w:fldCharType="separate"/>
            </w:r>
            <w:r w:rsidRPr="03478BC3">
              <w:rPr>
                <w:rStyle w:val="Hyperlink"/>
              </w:rPr>
              <w:t>1</w:t>
            </w:r>
            <w:r w:rsidR="00A169E2">
              <w:fldChar w:fldCharType="end"/>
            </w:r>
          </w:hyperlink>
        </w:p>
        <w:p w14:paraId="2432751F" w14:textId="1F596AB3" w:rsidR="003739E8" w:rsidRDefault="03478BC3" w:rsidP="03478BC3">
          <w:pPr>
            <w:pStyle w:val="TOC2"/>
            <w:tabs>
              <w:tab w:val="right" w:leader="dot" w:pos="10455"/>
            </w:tabs>
            <w:rPr>
              <w:rStyle w:val="Hyperlink"/>
              <w:noProof/>
              <w:kern w:val="2"/>
              <w:lang w:eastAsia="en-GB"/>
              <w14:ligatures w14:val="standardContextual"/>
            </w:rPr>
          </w:pPr>
          <w:hyperlink w:anchor="_Toc1190610765">
            <w:r w:rsidRPr="03478BC3">
              <w:rPr>
                <w:rStyle w:val="Hyperlink"/>
              </w:rPr>
              <w:t>Feedback</w:t>
            </w:r>
            <w:r w:rsidR="00A169E2">
              <w:tab/>
            </w:r>
            <w:r w:rsidR="00A169E2">
              <w:fldChar w:fldCharType="begin"/>
            </w:r>
            <w:r w:rsidR="00A169E2">
              <w:instrText>PAGEREF _Toc1190610765 \h</w:instrText>
            </w:r>
            <w:r w:rsidR="00A169E2">
              <w:fldChar w:fldCharType="separate"/>
            </w:r>
            <w:r w:rsidRPr="03478BC3">
              <w:rPr>
                <w:rStyle w:val="Hyperlink"/>
              </w:rPr>
              <w:t>1</w:t>
            </w:r>
            <w:r w:rsidR="00A169E2">
              <w:fldChar w:fldCharType="end"/>
            </w:r>
          </w:hyperlink>
        </w:p>
        <w:p w14:paraId="3EC3FAEE" w14:textId="1CC9A219" w:rsidR="003739E8" w:rsidRDefault="03478BC3" w:rsidP="03478BC3">
          <w:pPr>
            <w:pStyle w:val="TOC1"/>
            <w:tabs>
              <w:tab w:val="right" w:leader="dot" w:pos="10455"/>
            </w:tabs>
            <w:rPr>
              <w:rStyle w:val="Hyperlink"/>
              <w:noProof/>
              <w:kern w:val="2"/>
              <w:lang w:eastAsia="en-GB"/>
              <w14:ligatures w14:val="standardContextual"/>
            </w:rPr>
          </w:pPr>
          <w:hyperlink w:anchor="_Toc277838536">
            <w:r w:rsidRPr="03478BC3">
              <w:rPr>
                <w:rStyle w:val="Hyperlink"/>
              </w:rPr>
              <w:t>Contents</w:t>
            </w:r>
            <w:r w:rsidR="00A169E2">
              <w:tab/>
            </w:r>
            <w:r w:rsidR="00A169E2">
              <w:fldChar w:fldCharType="begin"/>
            </w:r>
            <w:r w:rsidR="00A169E2">
              <w:instrText>PAGEREF _Toc277838536 \h</w:instrText>
            </w:r>
            <w:r w:rsidR="00A169E2">
              <w:fldChar w:fldCharType="separate"/>
            </w:r>
            <w:r w:rsidRPr="03478BC3">
              <w:rPr>
                <w:rStyle w:val="Hyperlink"/>
              </w:rPr>
              <w:t>1</w:t>
            </w:r>
            <w:r w:rsidR="00A169E2">
              <w:fldChar w:fldCharType="end"/>
            </w:r>
          </w:hyperlink>
        </w:p>
        <w:p w14:paraId="7F7E6009" w14:textId="38495296" w:rsidR="003739E8" w:rsidRDefault="03478BC3" w:rsidP="03478BC3">
          <w:pPr>
            <w:pStyle w:val="TOC1"/>
            <w:tabs>
              <w:tab w:val="right" w:leader="dot" w:pos="10455"/>
            </w:tabs>
            <w:rPr>
              <w:rStyle w:val="Hyperlink"/>
              <w:noProof/>
              <w:kern w:val="2"/>
              <w:lang w:eastAsia="en-GB"/>
              <w14:ligatures w14:val="standardContextual"/>
            </w:rPr>
          </w:pPr>
          <w:hyperlink w:anchor="_Toc1255829087">
            <w:r w:rsidRPr="03478BC3">
              <w:rPr>
                <w:rStyle w:val="Hyperlink"/>
              </w:rPr>
              <w:t>Section 1:Overview of Assessment</w:t>
            </w:r>
            <w:r w:rsidR="00A169E2">
              <w:tab/>
            </w:r>
            <w:r w:rsidR="00A169E2">
              <w:fldChar w:fldCharType="begin"/>
            </w:r>
            <w:r w:rsidR="00A169E2">
              <w:instrText>PAGEREF _Toc1255829087 \h</w:instrText>
            </w:r>
            <w:r w:rsidR="00A169E2">
              <w:fldChar w:fldCharType="separate"/>
            </w:r>
            <w:r w:rsidRPr="03478BC3">
              <w:rPr>
                <w:rStyle w:val="Hyperlink"/>
              </w:rPr>
              <w:t>2</w:t>
            </w:r>
            <w:r w:rsidR="00A169E2">
              <w:fldChar w:fldCharType="end"/>
            </w:r>
          </w:hyperlink>
        </w:p>
        <w:p w14:paraId="2E3748D5" w14:textId="2CDD8B66" w:rsidR="003739E8" w:rsidRDefault="03478BC3" w:rsidP="03478BC3">
          <w:pPr>
            <w:pStyle w:val="TOC1"/>
            <w:tabs>
              <w:tab w:val="right" w:leader="dot" w:pos="10455"/>
            </w:tabs>
            <w:rPr>
              <w:rStyle w:val="Hyperlink"/>
              <w:noProof/>
              <w:kern w:val="2"/>
              <w:lang w:eastAsia="en-GB"/>
              <w14:ligatures w14:val="standardContextual"/>
            </w:rPr>
          </w:pPr>
          <w:hyperlink w:anchor="_Toc1408079696">
            <w:r w:rsidRPr="03478BC3">
              <w:rPr>
                <w:rStyle w:val="Hyperlink"/>
              </w:rPr>
              <w:t>Section 2:Task Specification</w:t>
            </w:r>
            <w:r w:rsidR="00A169E2">
              <w:tab/>
            </w:r>
            <w:r w:rsidR="00A169E2">
              <w:fldChar w:fldCharType="begin"/>
            </w:r>
            <w:r w:rsidR="00A169E2">
              <w:instrText>PAGEREF _Toc1408079696 \h</w:instrText>
            </w:r>
            <w:r w:rsidR="00A169E2">
              <w:fldChar w:fldCharType="separate"/>
            </w:r>
            <w:r w:rsidRPr="03478BC3">
              <w:rPr>
                <w:rStyle w:val="Hyperlink"/>
              </w:rPr>
              <w:t>3</w:t>
            </w:r>
            <w:r w:rsidR="00A169E2">
              <w:fldChar w:fldCharType="end"/>
            </w:r>
          </w:hyperlink>
        </w:p>
        <w:p w14:paraId="19F1EE1F" w14:textId="0452D19F" w:rsidR="003739E8" w:rsidRDefault="03478BC3" w:rsidP="03478BC3">
          <w:pPr>
            <w:pStyle w:val="TOC1"/>
            <w:tabs>
              <w:tab w:val="right" w:leader="dot" w:pos="10455"/>
            </w:tabs>
            <w:rPr>
              <w:rStyle w:val="Hyperlink"/>
              <w:noProof/>
              <w:kern w:val="2"/>
              <w:lang w:eastAsia="en-GB"/>
              <w14:ligatures w14:val="standardContextual"/>
            </w:rPr>
          </w:pPr>
          <w:hyperlink w:anchor="_Toc1291144946">
            <w:r w:rsidRPr="03478BC3">
              <w:rPr>
                <w:rStyle w:val="Hyperlink"/>
              </w:rPr>
              <w:t>Section 3:Deliverables</w:t>
            </w:r>
            <w:r w:rsidR="00A169E2">
              <w:tab/>
            </w:r>
            <w:r w:rsidR="00A169E2">
              <w:fldChar w:fldCharType="begin"/>
            </w:r>
            <w:r w:rsidR="00A169E2">
              <w:instrText>PAGEREF _Toc1291144946 \h</w:instrText>
            </w:r>
            <w:r w:rsidR="00A169E2">
              <w:fldChar w:fldCharType="separate"/>
            </w:r>
            <w:r w:rsidRPr="03478BC3">
              <w:rPr>
                <w:rStyle w:val="Hyperlink"/>
              </w:rPr>
              <w:t>4</w:t>
            </w:r>
            <w:r w:rsidR="00A169E2">
              <w:fldChar w:fldCharType="end"/>
            </w:r>
          </w:hyperlink>
        </w:p>
        <w:p w14:paraId="7148CD76" w14:textId="21BD1F7B" w:rsidR="003739E8" w:rsidRDefault="03478BC3" w:rsidP="03478BC3">
          <w:pPr>
            <w:pStyle w:val="TOC1"/>
            <w:tabs>
              <w:tab w:val="right" w:leader="dot" w:pos="10455"/>
            </w:tabs>
            <w:rPr>
              <w:rStyle w:val="Hyperlink"/>
              <w:noProof/>
              <w:kern w:val="2"/>
              <w:lang w:eastAsia="en-GB"/>
              <w14:ligatures w14:val="standardContextual"/>
            </w:rPr>
          </w:pPr>
          <w:hyperlink w:anchor="_Toc581210122">
            <w:r w:rsidRPr="03478BC3">
              <w:rPr>
                <w:rStyle w:val="Hyperlink"/>
              </w:rPr>
              <w:t>Section 4:Marking Criteria</w:t>
            </w:r>
            <w:r w:rsidR="00A169E2">
              <w:tab/>
            </w:r>
            <w:r w:rsidR="00A169E2">
              <w:fldChar w:fldCharType="begin"/>
            </w:r>
            <w:r w:rsidR="00A169E2">
              <w:instrText>PAGEREF _Toc581210122 \h</w:instrText>
            </w:r>
            <w:r w:rsidR="00A169E2">
              <w:fldChar w:fldCharType="separate"/>
            </w:r>
            <w:r w:rsidRPr="03478BC3">
              <w:rPr>
                <w:rStyle w:val="Hyperlink"/>
              </w:rPr>
              <w:t>4</w:t>
            </w:r>
            <w:r w:rsidR="00A169E2">
              <w:fldChar w:fldCharType="end"/>
            </w:r>
          </w:hyperlink>
        </w:p>
        <w:p w14:paraId="10FF1C89" w14:textId="5AA02154" w:rsidR="003739E8" w:rsidRDefault="03478BC3" w:rsidP="03478BC3">
          <w:pPr>
            <w:pStyle w:val="TOC1"/>
            <w:tabs>
              <w:tab w:val="right" w:leader="dot" w:pos="10455"/>
            </w:tabs>
            <w:rPr>
              <w:rStyle w:val="Hyperlink"/>
              <w:noProof/>
              <w:kern w:val="2"/>
              <w:lang w:eastAsia="en-GB"/>
              <w14:ligatures w14:val="standardContextual"/>
            </w:rPr>
          </w:pPr>
          <w:hyperlink w:anchor="_Toc1691914020">
            <w:r w:rsidRPr="03478BC3">
              <w:rPr>
                <w:rStyle w:val="Hyperlink"/>
              </w:rPr>
              <w:t>Marking Criteria Example#1</w:t>
            </w:r>
            <w:r w:rsidR="00A169E2">
              <w:tab/>
            </w:r>
            <w:r w:rsidR="00A169E2">
              <w:fldChar w:fldCharType="begin"/>
            </w:r>
            <w:r w:rsidR="00A169E2">
              <w:instrText>PAGEREF _Toc1691914020 \h</w:instrText>
            </w:r>
            <w:r w:rsidR="00A169E2">
              <w:fldChar w:fldCharType="separate"/>
            </w:r>
            <w:r w:rsidRPr="03478BC3">
              <w:rPr>
                <w:rStyle w:val="Hyperlink"/>
              </w:rPr>
              <w:t>5</w:t>
            </w:r>
            <w:r w:rsidR="00A169E2">
              <w:fldChar w:fldCharType="end"/>
            </w:r>
          </w:hyperlink>
        </w:p>
        <w:p w14:paraId="25F66034" w14:textId="4CA5C6F8" w:rsidR="003739E8" w:rsidRDefault="03478BC3" w:rsidP="03478BC3">
          <w:pPr>
            <w:pStyle w:val="TOC1"/>
            <w:tabs>
              <w:tab w:val="right" w:leader="dot" w:pos="10455"/>
            </w:tabs>
            <w:rPr>
              <w:rStyle w:val="Hyperlink"/>
              <w:noProof/>
              <w:kern w:val="2"/>
              <w:lang w:eastAsia="en-GB"/>
              <w14:ligatures w14:val="standardContextual"/>
            </w:rPr>
          </w:pPr>
          <w:hyperlink w:anchor="_Toc1757537491">
            <w:r w:rsidRPr="03478BC3">
              <w:rPr>
                <w:rStyle w:val="Hyperlink"/>
              </w:rPr>
              <w:t>Marking Criteria Example #2</w:t>
            </w:r>
            <w:r w:rsidR="00A169E2">
              <w:tab/>
            </w:r>
            <w:r w:rsidR="00A169E2">
              <w:fldChar w:fldCharType="begin"/>
            </w:r>
            <w:r w:rsidR="00A169E2">
              <w:instrText>PAGEREF _Toc1757537491 \h</w:instrText>
            </w:r>
            <w:r w:rsidR="00A169E2">
              <w:fldChar w:fldCharType="separate"/>
            </w:r>
            <w:r w:rsidRPr="03478BC3">
              <w:rPr>
                <w:rStyle w:val="Hyperlink"/>
              </w:rPr>
              <w:t>5</w:t>
            </w:r>
            <w:r w:rsidR="00A169E2">
              <w:fldChar w:fldCharType="end"/>
            </w:r>
          </w:hyperlink>
        </w:p>
        <w:p w14:paraId="77D579B6" w14:textId="113D1813" w:rsidR="003739E8" w:rsidRDefault="03478BC3" w:rsidP="03478BC3">
          <w:pPr>
            <w:pStyle w:val="TOC1"/>
            <w:tabs>
              <w:tab w:val="right" w:leader="dot" w:pos="10455"/>
            </w:tabs>
            <w:rPr>
              <w:rStyle w:val="Hyperlink"/>
              <w:noProof/>
              <w:kern w:val="2"/>
              <w:lang w:eastAsia="en-GB"/>
              <w14:ligatures w14:val="standardContextual"/>
            </w:rPr>
          </w:pPr>
          <w:hyperlink w:anchor="_Toc562243037">
            <w:r w:rsidRPr="03478BC3">
              <w:rPr>
                <w:rStyle w:val="Hyperlink"/>
              </w:rPr>
              <w:t>Section 5: Feedback mechanisms</w:t>
            </w:r>
            <w:r w:rsidR="00A169E2">
              <w:tab/>
            </w:r>
            <w:r w:rsidR="00A169E2">
              <w:fldChar w:fldCharType="begin"/>
            </w:r>
            <w:r w:rsidR="00A169E2">
              <w:instrText>PAGEREF _Toc562243037 \h</w:instrText>
            </w:r>
            <w:r w:rsidR="00A169E2">
              <w:fldChar w:fldCharType="separate"/>
            </w:r>
            <w:r w:rsidRPr="03478BC3">
              <w:rPr>
                <w:rStyle w:val="Hyperlink"/>
              </w:rPr>
              <w:t>8</w:t>
            </w:r>
            <w:r w:rsidR="00A169E2">
              <w:fldChar w:fldCharType="end"/>
            </w:r>
          </w:hyperlink>
        </w:p>
        <w:p w14:paraId="53AB3E9E" w14:textId="5BFD133E" w:rsidR="003739E8" w:rsidRDefault="03478BC3" w:rsidP="03478BC3">
          <w:pPr>
            <w:pStyle w:val="TOC1"/>
            <w:tabs>
              <w:tab w:val="right" w:leader="dot" w:pos="10455"/>
            </w:tabs>
            <w:rPr>
              <w:rStyle w:val="Hyperlink"/>
              <w:noProof/>
              <w:kern w:val="2"/>
              <w:lang w:eastAsia="en-GB"/>
              <w14:ligatures w14:val="standardContextual"/>
            </w:rPr>
          </w:pPr>
          <w:hyperlink w:anchor="_Toc114522511">
            <w:r w:rsidRPr="03478BC3">
              <w:rPr>
                <w:rStyle w:val="Hyperlink"/>
              </w:rPr>
              <w:t>Section 6: Appendices</w:t>
            </w:r>
            <w:r w:rsidR="00A169E2">
              <w:tab/>
            </w:r>
            <w:r w:rsidR="00A169E2">
              <w:fldChar w:fldCharType="begin"/>
            </w:r>
            <w:r w:rsidR="00A169E2">
              <w:instrText>PAGEREF _Toc114522511 \h</w:instrText>
            </w:r>
            <w:r w:rsidR="00A169E2">
              <w:fldChar w:fldCharType="separate"/>
            </w:r>
            <w:r w:rsidRPr="03478BC3">
              <w:rPr>
                <w:rStyle w:val="Hyperlink"/>
              </w:rPr>
              <w:t>8</w:t>
            </w:r>
            <w:r w:rsidR="00A169E2">
              <w:fldChar w:fldCharType="end"/>
            </w:r>
          </w:hyperlink>
        </w:p>
        <w:p w14:paraId="6B8E04D8" w14:textId="0FF8CA7D" w:rsidR="003739E8" w:rsidRDefault="03478BC3" w:rsidP="03478BC3">
          <w:pPr>
            <w:pStyle w:val="TOC2"/>
            <w:tabs>
              <w:tab w:val="right" w:leader="dot" w:pos="10455"/>
            </w:tabs>
            <w:rPr>
              <w:rStyle w:val="Hyperlink"/>
              <w:noProof/>
              <w:kern w:val="2"/>
              <w:lang w:eastAsia="en-GB"/>
              <w14:ligatures w14:val="standardContextual"/>
            </w:rPr>
          </w:pPr>
          <w:hyperlink w:anchor="_Toc871890848">
            <w:r w:rsidRPr="03478BC3">
              <w:rPr>
                <w:rStyle w:val="Hyperlink"/>
              </w:rPr>
              <w:t>6.1 Completing your assessment</w:t>
            </w:r>
            <w:r w:rsidR="00A169E2">
              <w:tab/>
            </w:r>
            <w:r w:rsidR="00A169E2">
              <w:fldChar w:fldCharType="begin"/>
            </w:r>
            <w:r w:rsidR="00A169E2">
              <w:instrText>PAGEREF _Toc871890848 \h</w:instrText>
            </w:r>
            <w:r w:rsidR="00A169E2">
              <w:fldChar w:fldCharType="separate"/>
            </w:r>
            <w:r w:rsidRPr="03478BC3">
              <w:rPr>
                <w:rStyle w:val="Hyperlink"/>
              </w:rPr>
              <w:t>8</w:t>
            </w:r>
            <w:r w:rsidR="00A169E2">
              <w:fldChar w:fldCharType="end"/>
            </w:r>
          </w:hyperlink>
        </w:p>
        <w:p w14:paraId="425CBD51" w14:textId="4AC2FA3E" w:rsidR="003739E8" w:rsidRDefault="03478BC3" w:rsidP="03478BC3">
          <w:pPr>
            <w:pStyle w:val="TOC2"/>
            <w:tabs>
              <w:tab w:val="right" w:leader="dot" w:pos="10455"/>
            </w:tabs>
            <w:rPr>
              <w:rStyle w:val="Hyperlink"/>
              <w:noProof/>
              <w:kern w:val="2"/>
              <w:lang w:eastAsia="en-GB"/>
              <w14:ligatures w14:val="standardContextual"/>
            </w:rPr>
          </w:pPr>
          <w:hyperlink w:anchor="_Toc20028427">
            <w:r w:rsidRPr="03478BC3">
              <w:rPr>
                <w:rStyle w:val="Hyperlink"/>
              </w:rPr>
              <w:t>6.2 Assessment Content</w:t>
            </w:r>
            <w:r w:rsidR="00A169E2">
              <w:tab/>
            </w:r>
            <w:r w:rsidR="00A169E2">
              <w:fldChar w:fldCharType="begin"/>
            </w:r>
            <w:r w:rsidR="00A169E2">
              <w:instrText>PAGEREF _Toc20028427 \h</w:instrText>
            </w:r>
            <w:r w:rsidR="00A169E2">
              <w:fldChar w:fldCharType="separate"/>
            </w:r>
            <w:r w:rsidRPr="03478BC3">
              <w:rPr>
                <w:rStyle w:val="Hyperlink"/>
              </w:rPr>
              <w:t>8</w:t>
            </w:r>
            <w:r w:rsidR="00A169E2">
              <w:fldChar w:fldCharType="end"/>
            </w:r>
          </w:hyperlink>
        </w:p>
        <w:p w14:paraId="7AD7A729" w14:textId="1F763FD6" w:rsidR="003739E8" w:rsidRDefault="03478BC3" w:rsidP="03478BC3">
          <w:pPr>
            <w:pStyle w:val="TOC2"/>
            <w:tabs>
              <w:tab w:val="right" w:leader="dot" w:pos="10455"/>
            </w:tabs>
            <w:rPr>
              <w:rStyle w:val="Hyperlink"/>
              <w:noProof/>
              <w:kern w:val="2"/>
              <w:lang w:eastAsia="en-GB"/>
              <w14:ligatures w14:val="standardContextual"/>
            </w:rPr>
          </w:pPr>
          <w:hyperlink w:anchor="_Toc1683071292">
            <w:r w:rsidRPr="03478BC3">
              <w:rPr>
                <w:rStyle w:val="Hyperlink"/>
              </w:rPr>
              <w:t>6.3 Assessment Offences</w:t>
            </w:r>
            <w:r w:rsidR="00A169E2">
              <w:tab/>
            </w:r>
            <w:r w:rsidR="00A169E2">
              <w:fldChar w:fldCharType="begin"/>
            </w:r>
            <w:r w:rsidR="00A169E2">
              <w:instrText>PAGEREF _Toc1683071292 \h</w:instrText>
            </w:r>
            <w:r w:rsidR="00A169E2">
              <w:fldChar w:fldCharType="separate"/>
            </w:r>
            <w:r w:rsidRPr="03478BC3">
              <w:rPr>
                <w:rStyle w:val="Hyperlink"/>
              </w:rPr>
              <w:t>9</w:t>
            </w:r>
            <w:r w:rsidR="00A169E2">
              <w:fldChar w:fldCharType="end"/>
            </w:r>
          </w:hyperlink>
        </w:p>
        <w:p w14:paraId="77E3B080" w14:textId="39849ACF" w:rsidR="03478BC3" w:rsidRDefault="03478BC3" w:rsidP="03478BC3">
          <w:pPr>
            <w:pStyle w:val="TOC2"/>
            <w:tabs>
              <w:tab w:val="right" w:leader="dot" w:pos="10455"/>
            </w:tabs>
            <w:rPr>
              <w:rStyle w:val="Hyperlink"/>
            </w:rPr>
          </w:pPr>
          <w:hyperlink w:anchor="_Toc1911733106">
            <w:r w:rsidRPr="03478BC3">
              <w:rPr>
                <w:rStyle w:val="Hyperlink"/>
              </w:rPr>
              <w:t>6.4 Use of Generative AI (ChatGPT or similar)</w:t>
            </w:r>
            <w:r>
              <w:tab/>
            </w:r>
            <w:r>
              <w:fldChar w:fldCharType="begin"/>
            </w:r>
            <w:r>
              <w:instrText>PAGEREF _Toc1911733106 \h</w:instrText>
            </w:r>
            <w:r>
              <w:fldChar w:fldCharType="separate"/>
            </w:r>
            <w:r w:rsidRPr="03478BC3">
              <w:rPr>
                <w:rStyle w:val="Hyperlink"/>
              </w:rPr>
              <w:t>9</w:t>
            </w:r>
            <w:r>
              <w:fldChar w:fldCharType="end"/>
            </w:r>
          </w:hyperlink>
        </w:p>
        <w:p w14:paraId="41102A62" w14:textId="6810A185" w:rsidR="03478BC3" w:rsidRDefault="03478BC3" w:rsidP="03478BC3">
          <w:pPr>
            <w:pStyle w:val="TOC2"/>
            <w:tabs>
              <w:tab w:val="right" w:leader="dot" w:pos="10455"/>
            </w:tabs>
            <w:rPr>
              <w:rStyle w:val="Hyperlink"/>
            </w:rPr>
          </w:pPr>
          <w:hyperlink w:anchor="_Toc982545241">
            <w:r w:rsidRPr="03478BC3">
              <w:rPr>
                <w:rStyle w:val="Hyperlink"/>
              </w:rPr>
              <w:t>6.5 Guidance on Referencing (inc AI):</w:t>
            </w:r>
            <w:r>
              <w:tab/>
            </w:r>
            <w:r>
              <w:fldChar w:fldCharType="begin"/>
            </w:r>
            <w:r>
              <w:instrText>PAGEREF _Toc982545241 \h</w:instrText>
            </w:r>
            <w:r>
              <w:fldChar w:fldCharType="separate"/>
            </w:r>
            <w:r w:rsidRPr="03478BC3">
              <w:rPr>
                <w:rStyle w:val="Hyperlink"/>
              </w:rPr>
              <w:t>10</w:t>
            </w:r>
            <w:r>
              <w:fldChar w:fldCharType="end"/>
            </w:r>
          </w:hyperlink>
          <w:r>
            <w:fldChar w:fldCharType="end"/>
          </w:r>
        </w:p>
      </w:sdtContent>
    </w:sdt>
    <w:p w14:paraId="66D2D474" w14:textId="4AC08329" w:rsidR="00294AD8" w:rsidRPr="00FB0231" w:rsidRDefault="00294AD8" w:rsidP="00AF2D20">
      <w:pPr>
        <w:spacing w:after="160" w:line="259" w:lineRule="auto"/>
        <w:contextualSpacing w:val="0"/>
      </w:pPr>
    </w:p>
    <w:p w14:paraId="64F320D6" w14:textId="3584C9E2" w:rsidR="03478BC3" w:rsidRDefault="03478BC3">
      <w:r>
        <w:br w:type="page"/>
      </w:r>
    </w:p>
    <w:p w14:paraId="412D5B67" w14:textId="77777777" w:rsidR="00D168E8" w:rsidRPr="00FB0231" w:rsidRDefault="00D168E8" w:rsidP="00D168E8">
      <w:pPr>
        <w:pStyle w:val="Heading1"/>
      </w:pPr>
      <w:bookmarkStart w:id="4" w:name="_Toc1255829087"/>
      <w:r>
        <w:lastRenderedPageBreak/>
        <w:t>Section 1:</w:t>
      </w:r>
      <w:r>
        <w:tab/>
        <w:t>Overview of Assessment</w:t>
      </w:r>
      <w:bookmarkEnd w:id="4"/>
    </w:p>
    <w:p w14:paraId="04186287" w14:textId="77777777" w:rsidR="00A03BB0" w:rsidRPr="00FB0231" w:rsidRDefault="00D168E8" w:rsidP="00D168E8">
      <w:r w:rsidRPr="00FB0231">
        <w:t xml:space="preserve">This assignment assesses the following module learning outcomes: </w:t>
      </w:r>
    </w:p>
    <w:p w14:paraId="218410C3" w14:textId="77777777" w:rsidR="00BA4D19" w:rsidRPr="003B4AD8" w:rsidRDefault="00BA4D19" w:rsidP="00FB512C">
      <w:pPr>
        <w:pStyle w:val="ListParagraph"/>
        <w:ind w:left="0"/>
      </w:pPr>
      <w:r w:rsidRPr="003B4AD8">
        <w:t>1. Critically appraise competing AI-based paradigms and algorithms in the context of the issues posed by particular problems</w:t>
      </w:r>
    </w:p>
    <w:p w14:paraId="6283DF3B" w14:textId="017188B4" w:rsidR="00BA4D19" w:rsidRPr="003B4AD8" w:rsidRDefault="00BA4D19" w:rsidP="54C35811">
      <w:pPr>
        <w:pStyle w:val="ListParagraph"/>
        <w:ind w:left="0"/>
        <w:rPr>
          <w:rStyle w:val="apple-converted-space"/>
          <w:rFonts w:ascii="Lato" w:hAnsi="Lato"/>
          <w:sz w:val="21"/>
          <w:szCs w:val="21"/>
        </w:rPr>
      </w:pPr>
      <w:r w:rsidRPr="003B4AD8">
        <w:t xml:space="preserve">2. </w:t>
      </w:r>
      <w:r w:rsidRPr="003B4AD8">
        <w:rPr>
          <w:shd w:val="clear" w:color="auto" w:fill="FFFFFF"/>
        </w:rPr>
        <w:t xml:space="preserve">Select and tune </w:t>
      </w:r>
      <w:proofErr w:type="gramStart"/>
      <w:r w:rsidRPr="003B4AD8">
        <w:rPr>
          <w:shd w:val="clear" w:color="auto" w:fill="FFFFFF"/>
        </w:rPr>
        <w:t>appropriate state</w:t>
      </w:r>
      <w:proofErr w:type="gramEnd"/>
      <w:r w:rsidRPr="003B4AD8">
        <w:rPr>
          <w:shd w:val="clear" w:color="auto" w:fill="FFFFFF"/>
        </w:rPr>
        <w:t xml:space="preserve"> of the art machine learning and optimisation algorithms to realistic sized problems illustrating properties such as scale, noise, missing data.</w:t>
      </w:r>
      <w:r w:rsidRPr="54C35811">
        <w:rPr>
          <w:rStyle w:val="apple-converted-space"/>
          <w:rFonts w:ascii="Lato" w:hAnsi="Lato"/>
          <w:sz w:val="21"/>
          <w:szCs w:val="21"/>
          <w:shd w:val="clear" w:color="auto" w:fill="FFFFFF"/>
        </w:rPr>
        <w:t> </w:t>
      </w:r>
    </w:p>
    <w:p w14:paraId="7817C4D4" w14:textId="77777777" w:rsidR="00BA4D19" w:rsidRPr="003B4AD8" w:rsidRDefault="00BA4D19" w:rsidP="00FB512C">
      <w:pPr>
        <w:pStyle w:val="ListParagraph"/>
        <w:ind w:left="0"/>
      </w:pPr>
      <w:r w:rsidRPr="003B4AD8">
        <w:t>3. Synthesise, design, and implement appropriate hybrid systems blending different paradigms for complex problems.</w:t>
      </w:r>
    </w:p>
    <w:p w14:paraId="42E6F685" w14:textId="77777777" w:rsidR="00BA4D19" w:rsidRDefault="00BA4D19" w:rsidP="00FB512C">
      <w:pPr>
        <w:pStyle w:val="ListParagraph"/>
        <w:ind w:left="0"/>
      </w:pPr>
      <w:r w:rsidRPr="003B4AD8">
        <w:t xml:space="preserve">4. </w:t>
      </w:r>
      <w:r w:rsidRPr="003B4AD8">
        <w:rPr>
          <w:shd w:val="clear" w:color="auto" w:fill="FFFFFF"/>
        </w:rPr>
        <w:t>Demonstrate skills in evaluating systems and presenting findings in ways appropriate to different audiences.</w:t>
      </w:r>
    </w:p>
    <w:p w14:paraId="09D770AC" w14:textId="77777777" w:rsidR="00A03BB0" w:rsidRPr="00FB0231" w:rsidRDefault="00A03BB0" w:rsidP="00D168E8"/>
    <w:p w14:paraId="290A2C22" w14:textId="3262126C" w:rsidR="00A03BB0" w:rsidRPr="00FB0231" w:rsidRDefault="00D168E8" w:rsidP="00D168E8">
      <w:r w:rsidRPr="00FB0231">
        <w:t>The assignment is worth</w:t>
      </w:r>
      <w:r w:rsidR="000B5580">
        <w:t xml:space="preserve"> </w:t>
      </w:r>
      <w:r w:rsidR="000B5580">
        <w:rPr>
          <w:b/>
          <w:bCs/>
        </w:rPr>
        <w:t xml:space="preserve">100% </w:t>
      </w:r>
      <w:r w:rsidRPr="00FB0231">
        <w:t>of the overall mark for the module.</w:t>
      </w:r>
    </w:p>
    <w:p w14:paraId="064BF04B" w14:textId="77777777" w:rsidR="00A03BB0" w:rsidRPr="00FB0231" w:rsidRDefault="00A03BB0" w:rsidP="00D168E8"/>
    <w:p w14:paraId="34532B94" w14:textId="23D69AE7" w:rsidR="001E7163" w:rsidRDefault="00D168E8" w:rsidP="001E7163">
      <w:r>
        <w:t xml:space="preserve">Broadly speaking, the assignment requires you to </w:t>
      </w:r>
      <w:r w:rsidR="001E7163">
        <w:t>work in a group to create, and robustly evaluate, an AI-based solution to a real-world problem based on a current industrial collaboration.</w:t>
      </w:r>
    </w:p>
    <w:p w14:paraId="118F534A" w14:textId="77777777" w:rsidR="00A03BB0" w:rsidRPr="00FB0231" w:rsidRDefault="00A03BB0" w:rsidP="00D168E8"/>
    <w:p w14:paraId="427AF03C" w14:textId="77777777" w:rsidR="00D168E8" w:rsidRPr="00FB0231" w:rsidRDefault="00D168E8" w:rsidP="00D168E8">
      <w:r w:rsidRPr="00FB0231">
        <w:t>The assignment is described in more detail in section 2.</w:t>
      </w:r>
    </w:p>
    <w:p w14:paraId="015F0A0A" w14:textId="77777777" w:rsidR="00A03BB0" w:rsidRPr="00FB0231" w:rsidRDefault="00A03BB0" w:rsidP="00D168E8"/>
    <w:p w14:paraId="3610C5C0" w14:textId="5E28CA6A" w:rsidR="00D168E8" w:rsidRPr="00FB0231" w:rsidRDefault="00D168E8" w:rsidP="00D168E8">
      <w:r>
        <w:t xml:space="preserve">This is a </w:t>
      </w:r>
      <w:r w:rsidR="00D9579C">
        <w:t>group</w:t>
      </w:r>
      <w:r w:rsidRPr="03478BC3">
        <w:rPr>
          <w:color w:val="FF0000"/>
        </w:rPr>
        <w:t xml:space="preserve"> </w:t>
      </w:r>
      <w:r>
        <w:t>assignment.</w:t>
      </w:r>
    </w:p>
    <w:p w14:paraId="3C7F1F5B" w14:textId="77777777" w:rsidR="00A03BB0" w:rsidRPr="00FB0231" w:rsidRDefault="00A03BB0" w:rsidP="00D168E8"/>
    <w:p w14:paraId="3C2720A2" w14:textId="77777777" w:rsidR="00EB7988" w:rsidRDefault="00D168E8" w:rsidP="00D168E8">
      <w:r>
        <w:t>Working on this assignment will help you to</w:t>
      </w:r>
      <w:r w:rsidR="00AF252E">
        <w:t xml:space="preserve"> </w:t>
      </w:r>
      <w:r w:rsidR="004E392E">
        <w:t>refine through</w:t>
      </w:r>
      <w:r w:rsidR="00D9579C">
        <w:t xml:space="preserve"> practice </w:t>
      </w:r>
      <w:r w:rsidR="004E392E">
        <w:t>your</w:t>
      </w:r>
      <w:r w:rsidR="00D9579C">
        <w:t xml:space="preserve"> </w:t>
      </w:r>
      <w:r w:rsidR="004E392E">
        <w:t>skills in</w:t>
      </w:r>
      <w:r w:rsidR="00EB7988">
        <w:t>:</w:t>
      </w:r>
    </w:p>
    <w:p w14:paraId="3C2F1ADF" w14:textId="77777777" w:rsidR="00EB7988" w:rsidRDefault="00F57ECA" w:rsidP="00EB7988">
      <w:pPr>
        <w:pStyle w:val="ListParagraph"/>
        <w:numPr>
          <w:ilvl w:val="0"/>
          <w:numId w:val="20"/>
        </w:numPr>
      </w:pPr>
      <w:r>
        <w:t xml:space="preserve">building solutions to real-world problems </w:t>
      </w:r>
    </w:p>
    <w:p w14:paraId="076EF001" w14:textId="69955BB5" w:rsidR="00E8218A" w:rsidRDefault="00EB7988" w:rsidP="00EB7988">
      <w:pPr>
        <w:pStyle w:val="ListParagraph"/>
        <w:numPr>
          <w:ilvl w:val="0"/>
          <w:numId w:val="20"/>
        </w:numPr>
      </w:pPr>
      <w:r>
        <w:t>handling</w:t>
      </w:r>
      <w:r w:rsidR="00F57ECA">
        <w:t xml:space="preserve"> </w:t>
      </w:r>
      <w:r w:rsidR="00E8218A">
        <w:t>big data with</w:t>
      </w:r>
      <w:r w:rsidR="00F57ECA">
        <w:t xml:space="preserve"> missing and /or noisy features</w:t>
      </w:r>
      <w:r w:rsidR="006E718D">
        <w:t xml:space="preserve">, </w:t>
      </w:r>
      <w:r w:rsidR="00367B98">
        <w:t xml:space="preserve">imbalanced training sets, </w:t>
      </w:r>
      <w:r w:rsidR="006E718D">
        <w:t>multi-modal data</w:t>
      </w:r>
      <w:r w:rsidR="00FB1E1E">
        <w:t xml:space="preserve">, </w:t>
      </w:r>
    </w:p>
    <w:p w14:paraId="73E2CBBC" w14:textId="706BCBD8" w:rsidR="00A03BB0" w:rsidRDefault="00E8218A" w:rsidP="00EB7988">
      <w:pPr>
        <w:pStyle w:val="ListParagraph"/>
        <w:numPr>
          <w:ilvl w:val="0"/>
          <w:numId w:val="20"/>
        </w:numPr>
      </w:pPr>
      <w:r>
        <w:t>demonstrating</w:t>
      </w:r>
      <w:r w:rsidR="00E04A37">
        <w:t xml:space="preserve"> a</w:t>
      </w:r>
      <w:r w:rsidR="00AC02C4">
        <w:t xml:space="preserve"> duty of care with respect to Fairness, Accountability and Trust.</w:t>
      </w:r>
    </w:p>
    <w:p w14:paraId="2BF10463" w14:textId="53CBCABB" w:rsidR="00FC4508" w:rsidRPr="00FB0231" w:rsidRDefault="00FC4508" w:rsidP="00D168E8">
      <w:pPr>
        <w:rPr>
          <w:color w:val="FF0000"/>
        </w:rPr>
      </w:pPr>
      <w:r>
        <w:t>You should also use this as an opportunity to trial and evaluate the use of Generative AI for generating code, documents, and other artefacts.</w:t>
      </w:r>
    </w:p>
    <w:p w14:paraId="5EAED7CB" w14:textId="77777777" w:rsidR="00A03BB0" w:rsidRPr="00FB0231" w:rsidRDefault="00A03BB0" w:rsidP="00D168E8">
      <w:pPr>
        <w:rPr>
          <w:color w:val="FF0000"/>
        </w:rPr>
      </w:pPr>
    </w:p>
    <w:p w14:paraId="37DF0EF4" w14:textId="24D2D5A8" w:rsidR="00D168E8" w:rsidRPr="003B4AD8" w:rsidRDefault="00D168E8" w:rsidP="03478BC3">
      <w:pPr>
        <w:rPr>
          <w:color w:val="000000" w:themeColor="text1"/>
        </w:rPr>
      </w:pPr>
      <w:r w:rsidRPr="003B4AD8">
        <w:rPr>
          <w:color w:val="000000" w:themeColor="text1"/>
        </w:rPr>
        <w:t xml:space="preserve">If you have questions about this assignment, please </w:t>
      </w:r>
    </w:p>
    <w:p w14:paraId="7499612F" w14:textId="35030A21" w:rsidR="00D168E8" w:rsidRPr="003B4AD8" w:rsidRDefault="187A161E" w:rsidP="00FB512C">
      <w:pPr>
        <w:pStyle w:val="ListParagraph"/>
        <w:numPr>
          <w:ilvl w:val="0"/>
          <w:numId w:val="2"/>
        </w:numPr>
        <w:ind w:left="360"/>
        <w:rPr>
          <w:color w:val="000000" w:themeColor="text1"/>
        </w:rPr>
      </w:pPr>
      <w:r w:rsidRPr="003B4AD8">
        <w:rPr>
          <w:color w:val="000000" w:themeColor="text1"/>
        </w:rPr>
        <w:t>P</w:t>
      </w:r>
      <w:r w:rsidR="00D168E8" w:rsidRPr="003B4AD8">
        <w:rPr>
          <w:color w:val="000000" w:themeColor="text1"/>
        </w:rPr>
        <w:t xml:space="preserve">ost them to the discussion board </w:t>
      </w:r>
      <w:r w:rsidR="003B4AD8" w:rsidRPr="003B4AD8">
        <w:rPr>
          <w:color w:val="000000" w:themeColor="text1"/>
        </w:rPr>
        <w:t>“Assessment FAQ”</w:t>
      </w:r>
      <w:r w:rsidR="00D168E8" w:rsidRPr="003B4AD8">
        <w:rPr>
          <w:color w:val="000000" w:themeColor="text1"/>
        </w:rPr>
        <w:t xml:space="preserve"> on Blackboard.</w:t>
      </w:r>
    </w:p>
    <w:p w14:paraId="7FC11931" w14:textId="34B704B3" w:rsidR="58CE2AD0" w:rsidRPr="003B4AD8" w:rsidRDefault="003B4AD8" w:rsidP="00FB512C">
      <w:pPr>
        <w:pStyle w:val="ListParagraph"/>
        <w:numPr>
          <w:ilvl w:val="0"/>
          <w:numId w:val="2"/>
        </w:numPr>
        <w:ind w:left="360"/>
        <w:rPr>
          <w:color w:val="000000" w:themeColor="text1"/>
          <w:lang w:val="uk-UA"/>
        </w:rPr>
      </w:pPr>
      <w:r w:rsidRPr="003B4AD8">
        <w:rPr>
          <w:color w:val="000000" w:themeColor="text1"/>
        </w:rPr>
        <w:t>Raise them with module tutors during one of the timetabled sessions</w:t>
      </w:r>
    </w:p>
    <w:p w14:paraId="2DC5A6DC" w14:textId="1542CF00" w:rsidR="003B4AD8" w:rsidRPr="003B4AD8" w:rsidRDefault="003B4AD8" w:rsidP="00FB512C">
      <w:pPr>
        <w:pStyle w:val="ListParagraph"/>
        <w:numPr>
          <w:ilvl w:val="0"/>
          <w:numId w:val="2"/>
        </w:numPr>
        <w:ind w:left="360"/>
        <w:rPr>
          <w:color w:val="000000" w:themeColor="text1"/>
        </w:rPr>
      </w:pPr>
      <w:r w:rsidRPr="003B4AD8">
        <w:rPr>
          <w:color w:val="000000" w:themeColor="text1"/>
        </w:rPr>
        <w:t xml:space="preserve">Email Professor Smith or Dr </w:t>
      </w:r>
      <w:proofErr w:type="spellStart"/>
      <w:r w:rsidRPr="003B4AD8">
        <w:rPr>
          <w:color w:val="000000" w:themeColor="text1"/>
        </w:rPr>
        <w:t>Mastoi</w:t>
      </w:r>
      <w:proofErr w:type="spellEnd"/>
    </w:p>
    <w:p w14:paraId="173D23F6" w14:textId="77777777" w:rsidR="008162D9" w:rsidRPr="00FB0231" w:rsidRDefault="008162D9" w:rsidP="00D168E8">
      <w:pPr>
        <w:rPr>
          <w:color w:val="FF0000"/>
        </w:rPr>
      </w:pPr>
    </w:p>
    <w:p w14:paraId="712AB62B" w14:textId="5BF9915C" w:rsidR="03478BC3" w:rsidRDefault="03478BC3" w:rsidP="03478BC3"/>
    <w:p w14:paraId="50FA6678" w14:textId="70F05714" w:rsidR="00B44B81" w:rsidRPr="00FB0231" w:rsidRDefault="00B44B81" w:rsidP="03478BC3">
      <w:pPr>
        <w:spacing w:after="160" w:line="259" w:lineRule="auto"/>
        <w:rPr>
          <w:color w:val="FF0000"/>
        </w:rPr>
      </w:pPr>
      <w:r w:rsidRPr="03478BC3">
        <w:rPr>
          <w:color w:val="FF0000"/>
        </w:rPr>
        <w:br w:type="page"/>
      </w:r>
    </w:p>
    <w:p w14:paraId="3B322B21" w14:textId="77777777" w:rsidR="00D168E8" w:rsidRPr="00FB0231" w:rsidRDefault="00D168E8" w:rsidP="00D168E8">
      <w:pPr>
        <w:pStyle w:val="Heading1"/>
      </w:pPr>
      <w:bookmarkStart w:id="5" w:name="_Toc1408079696"/>
      <w:r>
        <w:lastRenderedPageBreak/>
        <w:t>Section 2:</w:t>
      </w:r>
      <w:r>
        <w:tab/>
        <w:t>Task Specification</w:t>
      </w:r>
      <w:bookmarkEnd w:id="5"/>
    </w:p>
    <w:p w14:paraId="5051E723" w14:textId="77777777" w:rsidR="007B74CF" w:rsidRDefault="00056A5D" w:rsidP="00056A5D">
      <w:r w:rsidRPr="008C5F13">
        <w:t>This is a group project</w:t>
      </w:r>
      <w:r>
        <w:t xml:space="preserve"> in which you will create an AI-based solution to a problem that can be deployed as a service. You will be provided with a set of Case Studies that you can chose from. </w:t>
      </w:r>
    </w:p>
    <w:p w14:paraId="76E7D5F0" w14:textId="6D9A60CC" w:rsidR="00056A5D" w:rsidRDefault="00056A5D" w:rsidP="003F493D">
      <w:pPr>
        <w:pStyle w:val="ListParagraph"/>
        <w:numPr>
          <w:ilvl w:val="0"/>
          <w:numId w:val="14"/>
        </w:numPr>
      </w:pPr>
      <w:r w:rsidRPr="003A45B2">
        <w:t xml:space="preserve">If your group has a different case study idea, this </w:t>
      </w:r>
      <w:r w:rsidRPr="003F493D">
        <w:rPr>
          <w:i/>
          <w:iCs/>
        </w:rPr>
        <w:t>may</w:t>
      </w:r>
      <w:r w:rsidRPr="003A45B2">
        <w:t xml:space="preserve"> be possible, but </w:t>
      </w:r>
      <w:r w:rsidRPr="003F493D">
        <w:rPr>
          <w:b/>
          <w:bCs/>
          <w:color w:val="000000" w:themeColor="text1"/>
        </w:rPr>
        <w:t xml:space="preserve">only </w:t>
      </w:r>
      <w:r w:rsidR="0011717C" w:rsidRPr="003F493D">
        <w:rPr>
          <w:b/>
          <w:bCs/>
          <w:color w:val="000000" w:themeColor="text1"/>
        </w:rPr>
        <w:t>after obtaining</w:t>
      </w:r>
      <w:r w:rsidR="003A45B2" w:rsidRPr="003F493D">
        <w:rPr>
          <w:b/>
          <w:bCs/>
          <w:color w:val="000000" w:themeColor="text1"/>
        </w:rPr>
        <w:t xml:space="preserve"> specific written </w:t>
      </w:r>
      <w:r w:rsidR="0011717C" w:rsidRPr="003F493D">
        <w:rPr>
          <w:b/>
          <w:bCs/>
          <w:color w:val="000000" w:themeColor="text1"/>
        </w:rPr>
        <w:t>agreement</w:t>
      </w:r>
      <w:r w:rsidR="0011717C">
        <w:t xml:space="preserve"> f</w:t>
      </w:r>
      <w:r w:rsidR="003F493D">
        <w:t>rom</w:t>
      </w:r>
      <w:r w:rsidR="0011717C">
        <w:t xml:space="preserve"> the module team</w:t>
      </w:r>
      <w:r w:rsidR="003A45B2" w:rsidRPr="003A45B2">
        <w:t xml:space="preserve"> within 3 weeks of the star</w:t>
      </w:r>
      <w:r w:rsidR="0011717C">
        <w:t xml:space="preserve">t </w:t>
      </w:r>
      <w:r w:rsidR="003A45B2" w:rsidRPr="003A45B2">
        <w:t>of the module</w:t>
      </w:r>
      <w:r w:rsidR="003A45B2">
        <w:t>.</w:t>
      </w:r>
      <w:r>
        <w:t xml:space="preserve"> </w:t>
      </w:r>
    </w:p>
    <w:p w14:paraId="2C199111" w14:textId="1C9E4887" w:rsidR="00056A5D" w:rsidRPr="000C1FA6" w:rsidRDefault="00056A5D" w:rsidP="00056A5D">
      <w:pPr>
        <w:rPr>
          <w:color w:val="000000" w:themeColor="text1"/>
          <w:lang w:val="en-US"/>
        </w:rPr>
      </w:pPr>
      <w:r w:rsidRPr="000C1FA6">
        <w:rPr>
          <w:lang w:val="en-US"/>
        </w:rPr>
        <w:t xml:space="preserve">The overall scenario for the work is that the group is working within an organization and has been tasked to solve a particular problem, or to critically appraise a technique that the organization is considering adopting. </w:t>
      </w:r>
      <w:r w:rsidRPr="000C1FA6">
        <w:rPr>
          <w:color w:val="000000" w:themeColor="text1"/>
          <w:lang w:val="en-US"/>
        </w:rPr>
        <w:t>The task is to:</w:t>
      </w:r>
    </w:p>
    <w:p w14:paraId="6BDF09CC" w14:textId="77777777" w:rsidR="00056A5D" w:rsidRPr="0084750E" w:rsidRDefault="00056A5D" w:rsidP="00056A5D">
      <w:pPr>
        <w:pStyle w:val="Bulletpointstyle"/>
        <w:tabs>
          <w:tab w:val="left" w:pos="2835"/>
        </w:tabs>
        <w:ind w:left="777" w:hanging="357"/>
        <w:rPr>
          <w:rFonts w:ascii="Tahoma" w:hAnsi="Tahoma"/>
        </w:rPr>
      </w:pPr>
      <w:r w:rsidRPr="0084750E">
        <w:rPr>
          <w:rFonts w:ascii="Tahoma" w:hAnsi="Tahoma"/>
        </w:rPr>
        <w:t>Design an experimental methodology for solving the problem/evaluating the proposed technique.</w:t>
      </w:r>
    </w:p>
    <w:p w14:paraId="6687C208" w14:textId="77777777" w:rsidR="00056A5D" w:rsidRPr="0084750E" w:rsidRDefault="00056A5D" w:rsidP="00056A5D">
      <w:pPr>
        <w:pStyle w:val="Bulletpointstyle"/>
        <w:tabs>
          <w:tab w:val="left" w:pos="2835"/>
        </w:tabs>
        <w:ind w:left="777" w:hanging="357"/>
        <w:rPr>
          <w:rFonts w:ascii="Tahoma" w:hAnsi="Tahoma"/>
        </w:rPr>
      </w:pPr>
      <w:r w:rsidRPr="0084750E">
        <w:rPr>
          <w:rFonts w:ascii="Tahoma" w:hAnsi="Tahoma"/>
        </w:rPr>
        <w:t>Implement and test AI-based solutions.</w:t>
      </w:r>
    </w:p>
    <w:p w14:paraId="012B8E8B" w14:textId="77777777" w:rsidR="00056A5D" w:rsidRPr="0084750E" w:rsidRDefault="00056A5D" w:rsidP="00056A5D">
      <w:pPr>
        <w:pStyle w:val="Bulletpointstyle"/>
        <w:tabs>
          <w:tab w:val="left" w:pos="2835"/>
        </w:tabs>
        <w:ind w:left="777" w:hanging="357"/>
        <w:rPr>
          <w:rFonts w:ascii="Tahoma" w:hAnsi="Tahoma"/>
        </w:rPr>
      </w:pPr>
      <w:r w:rsidRPr="0084750E">
        <w:rPr>
          <w:rFonts w:ascii="Tahoma" w:hAnsi="Tahoma"/>
        </w:rPr>
        <w:t xml:space="preserve">Demonstrate a working implementation, </w:t>
      </w:r>
    </w:p>
    <w:p w14:paraId="7F08119B" w14:textId="77777777" w:rsidR="00056A5D" w:rsidRPr="0084750E" w:rsidRDefault="00056A5D" w:rsidP="00056A5D">
      <w:pPr>
        <w:pStyle w:val="Bulletpointstyle"/>
        <w:tabs>
          <w:tab w:val="left" w:pos="2835"/>
        </w:tabs>
        <w:ind w:left="777" w:hanging="357"/>
        <w:rPr>
          <w:rFonts w:ascii="Tahoma" w:hAnsi="Tahoma"/>
        </w:rPr>
      </w:pPr>
      <w:r w:rsidRPr="0084750E">
        <w:rPr>
          <w:rFonts w:ascii="Tahoma" w:hAnsi="Tahoma"/>
        </w:rPr>
        <w:t>Report your findings in ways suitable for different audiences.</w:t>
      </w:r>
    </w:p>
    <w:p w14:paraId="73986077" w14:textId="77777777" w:rsidR="00056A5D" w:rsidRDefault="00056A5D" w:rsidP="00056A5D">
      <w:pPr>
        <w:pStyle w:val="Bulletpointstyle"/>
        <w:tabs>
          <w:tab w:val="left" w:pos="2835"/>
        </w:tabs>
        <w:ind w:left="777" w:hanging="357"/>
        <w:rPr>
          <w:rFonts w:ascii="Tahoma" w:hAnsi="Tahoma"/>
        </w:rPr>
      </w:pPr>
      <w:r w:rsidRPr="0084750E">
        <w:rPr>
          <w:rFonts w:ascii="Tahoma" w:hAnsi="Tahoma"/>
        </w:rPr>
        <w:t>Include a recommendation of whether the technology is suitable to be adopted by the organisation: now, after further work, or never.</w:t>
      </w:r>
    </w:p>
    <w:p w14:paraId="5D3DD2F0" w14:textId="3489BA3A" w:rsidR="00F71ECC" w:rsidRPr="00377910" w:rsidRDefault="00F71ECC" w:rsidP="00377910">
      <w:pPr>
        <w:pStyle w:val="Bulletpointstyle"/>
        <w:numPr>
          <w:ilvl w:val="0"/>
          <w:numId w:val="0"/>
        </w:numPr>
        <w:rPr>
          <w:rFonts w:ascii="Tahoma" w:hAnsi="Tahoma"/>
        </w:rPr>
      </w:pPr>
      <w:r w:rsidRPr="00377910">
        <w:rPr>
          <w:rFonts w:ascii="Tahoma" w:hAnsi="Tahoma"/>
        </w:rPr>
        <w:t xml:space="preserve">As part of this work </w:t>
      </w:r>
      <w:r w:rsidR="00CB6774" w:rsidRPr="00377910">
        <w:rPr>
          <w:rFonts w:ascii="Tahoma" w:hAnsi="Tahoma"/>
        </w:rPr>
        <w:t>(and relating to learning outcom</w:t>
      </w:r>
      <w:r w:rsidR="00F333C2" w:rsidRPr="00377910">
        <w:rPr>
          <w:rFonts w:ascii="Tahoma" w:hAnsi="Tahoma"/>
        </w:rPr>
        <w:t>e</w:t>
      </w:r>
      <w:r w:rsidR="00CB6774" w:rsidRPr="00377910">
        <w:rPr>
          <w:rFonts w:ascii="Tahoma" w:hAnsi="Tahoma"/>
        </w:rPr>
        <w:t>s 1 a</w:t>
      </w:r>
      <w:r w:rsidR="00F333C2" w:rsidRPr="00377910">
        <w:rPr>
          <w:rFonts w:ascii="Tahoma" w:hAnsi="Tahoma"/>
        </w:rPr>
        <w:t>n</w:t>
      </w:r>
      <w:r w:rsidR="00CB6774" w:rsidRPr="00377910">
        <w:rPr>
          <w:rFonts w:ascii="Tahoma" w:hAnsi="Tahoma"/>
        </w:rPr>
        <w:t xml:space="preserve">d 4) </w:t>
      </w:r>
      <w:r w:rsidRPr="00377910">
        <w:rPr>
          <w:rFonts w:ascii="Tahoma" w:hAnsi="Tahoma"/>
        </w:rPr>
        <w:t>you are expected to</w:t>
      </w:r>
      <w:r w:rsidR="00105E62" w:rsidRPr="00377910">
        <w:rPr>
          <w:rFonts w:ascii="Tahoma" w:hAnsi="Tahoma"/>
        </w:rPr>
        <w:t xml:space="preserve"> </w:t>
      </w:r>
      <w:r w:rsidR="00946B04" w:rsidRPr="00377910">
        <w:rPr>
          <w:rFonts w:ascii="Tahoma" w:hAnsi="Tahoma"/>
        </w:rPr>
        <w:t xml:space="preserve">trial, critique and </w:t>
      </w:r>
      <w:r w:rsidR="00105E62" w:rsidRPr="00377910">
        <w:rPr>
          <w:rFonts w:ascii="Tahoma" w:hAnsi="Tahoma"/>
        </w:rPr>
        <w:t xml:space="preserve">report on the </w:t>
      </w:r>
      <w:r w:rsidR="00946B04" w:rsidRPr="00377910">
        <w:rPr>
          <w:rFonts w:ascii="Tahoma" w:hAnsi="Tahoma"/>
        </w:rPr>
        <w:t>usefulness of generative AI in conducting your task.</w:t>
      </w:r>
      <w:r w:rsidR="00105E62" w:rsidRPr="00377910">
        <w:rPr>
          <w:rFonts w:ascii="Tahoma" w:hAnsi="Tahoma"/>
        </w:rPr>
        <w:t xml:space="preserve"> </w:t>
      </w:r>
    </w:p>
    <w:p w14:paraId="0D2F2417" w14:textId="77777777" w:rsidR="00FD79CA" w:rsidRDefault="00FD79CA" w:rsidP="00FD79CA">
      <w:pPr>
        <w:pStyle w:val="Bulletpointstyle"/>
        <w:numPr>
          <w:ilvl w:val="0"/>
          <w:numId w:val="0"/>
        </w:numPr>
        <w:ind w:left="720" w:hanging="360"/>
      </w:pPr>
    </w:p>
    <w:p w14:paraId="30A07C4F" w14:textId="77777777" w:rsidR="00FD79CA" w:rsidRPr="0084750E" w:rsidRDefault="00FD79CA" w:rsidP="00FD79CA">
      <w:pPr>
        <w:pStyle w:val="Bulletpointstyle"/>
        <w:numPr>
          <w:ilvl w:val="0"/>
          <w:numId w:val="0"/>
        </w:numPr>
        <w:ind w:left="360" w:hanging="360"/>
      </w:pPr>
    </w:p>
    <w:p w14:paraId="6A83744B" w14:textId="30B03D51" w:rsidR="00056A5D" w:rsidRPr="0084750E" w:rsidRDefault="00056A5D" w:rsidP="00056A5D">
      <w:r w:rsidRPr="001C3E83">
        <w:rPr>
          <w:b/>
          <w:bCs/>
        </w:rPr>
        <w:t xml:space="preserve">If you are taking the module   </w:t>
      </w:r>
      <w:r w:rsidRPr="001C3E83">
        <w:rPr>
          <w:b/>
          <w:bCs/>
          <w:color w:val="000000"/>
          <w:shd w:val="clear" w:color="auto" w:fill="FFFFFF"/>
        </w:rPr>
        <w:t>UFCFTR-30-3</w:t>
      </w:r>
      <w:r w:rsidRPr="0084750E">
        <w:rPr>
          <w:color w:val="000000"/>
          <w:shd w:val="clear" w:color="auto" w:fill="FFFFFF"/>
        </w:rPr>
        <w:t xml:space="preserve">, </w:t>
      </w:r>
      <w:r w:rsidRPr="0084750E">
        <w:t xml:space="preserve">Distributed </w:t>
      </w:r>
      <w:r w:rsidR="00F077DB">
        <w:t>&amp;</w:t>
      </w:r>
      <w:r w:rsidRPr="0084750E">
        <w:t xml:space="preserve"> Enterprise Software Development (DESD):</w:t>
      </w:r>
    </w:p>
    <w:p w14:paraId="50114F3D" w14:textId="77777777" w:rsidR="00056A5D" w:rsidRPr="0084750E" w:rsidRDefault="00056A5D" w:rsidP="00056A5D">
      <w:pPr>
        <w:pStyle w:val="Bulletpointstyle"/>
        <w:tabs>
          <w:tab w:val="left" w:pos="2835"/>
        </w:tabs>
        <w:ind w:left="777" w:hanging="357"/>
        <w:rPr>
          <w:rFonts w:ascii="Tahoma" w:hAnsi="Tahoma"/>
        </w:rPr>
      </w:pPr>
      <w:r w:rsidRPr="0084750E">
        <w:rPr>
          <w:rFonts w:ascii="Tahoma" w:hAnsi="Tahoma"/>
        </w:rPr>
        <w:t xml:space="preserve">To reduce your workload, you will do a single group project that addresses the learning outcomes of both modules. </w:t>
      </w:r>
    </w:p>
    <w:p w14:paraId="4319C9E0" w14:textId="77777777" w:rsidR="00056A5D" w:rsidRPr="0084750E" w:rsidRDefault="00056A5D" w:rsidP="00056A5D">
      <w:pPr>
        <w:pStyle w:val="Bulletpointstyle"/>
        <w:tabs>
          <w:tab w:val="left" w:pos="2835"/>
        </w:tabs>
        <w:ind w:left="777" w:hanging="357"/>
        <w:rPr>
          <w:rFonts w:ascii="Tahoma" w:hAnsi="Tahoma"/>
        </w:rPr>
      </w:pPr>
      <w:r w:rsidRPr="0084750E">
        <w:rPr>
          <w:rFonts w:ascii="Tahoma" w:hAnsi="Tahoma"/>
        </w:rPr>
        <w:t>This means you will be in the same group for both modules, but you will do the AI-based case study rather than the default one for DESD. All other aspects of the DESD project and assessment are unchanged.</w:t>
      </w:r>
    </w:p>
    <w:p w14:paraId="4F6273BC" w14:textId="77777777" w:rsidR="00056A5D" w:rsidRPr="0084750E" w:rsidRDefault="00056A5D" w:rsidP="00056A5D">
      <w:pPr>
        <w:pStyle w:val="Bulletpointstyle"/>
        <w:tabs>
          <w:tab w:val="left" w:pos="2835"/>
        </w:tabs>
        <w:ind w:left="777" w:hanging="357"/>
        <w:rPr>
          <w:rFonts w:ascii="Tahoma" w:hAnsi="Tahoma"/>
        </w:rPr>
      </w:pPr>
      <w:r w:rsidRPr="0084750E">
        <w:rPr>
          <w:rFonts w:ascii="Tahoma" w:hAnsi="Tahoma"/>
        </w:rPr>
        <w:t>The AI-based solution you develop should be deployable as a service with appropriate interfaces to be integrated into a wider system as required by DESD.</w:t>
      </w:r>
    </w:p>
    <w:p w14:paraId="0EFED994" w14:textId="77777777" w:rsidR="00056A5D" w:rsidRPr="0084750E" w:rsidRDefault="00056A5D" w:rsidP="00056A5D">
      <w:pPr>
        <w:rPr>
          <w:color w:val="000000"/>
          <w:shd w:val="clear" w:color="auto" w:fill="FFFFFF"/>
        </w:rPr>
      </w:pPr>
      <w:r w:rsidRPr="00F077DB">
        <w:rPr>
          <w:b/>
          <w:bCs/>
          <w:color w:val="000000" w:themeColor="text1"/>
        </w:rPr>
        <w:t xml:space="preserve">If you are NOT taking the module   </w:t>
      </w:r>
      <w:r w:rsidRPr="00F077DB">
        <w:rPr>
          <w:b/>
          <w:bCs/>
          <w:color w:val="000000"/>
          <w:shd w:val="clear" w:color="auto" w:fill="FFFFFF"/>
        </w:rPr>
        <w:t>UFCFTR-30-3</w:t>
      </w:r>
      <w:r w:rsidRPr="0084750E">
        <w:rPr>
          <w:color w:val="000000"/>
          <w:shd w:val="clear" w:color="auto" w:fill="FFFFFF"/>
        </w:rPr>
        <w:t>:</w:t>
      </w:r>
    </w:p>
    <w:p w14:paraId="61EDB3EB" w14:textId="77777777" w:rsidR="00056A5D" w:rsidRPr="0084750E" w:rsidRDefault="00056A5D" w:rsidP="00056A5D">
      <w:pPr>
        <w:pStyle w:val="ListParagraph"/>
        <w:numPr>
          <w:ilvl w:val="0"/>
          <w:numId w:val="13"/>
        </w:numPr>
        <w:rPr>
          <w:color w:val="000000" w:themeColor="text1"/>
        </w:rPr>
      </w:pPr>
      <w:r w:rsidRPr="0084750E">
        <w:rPr>
          <w:color w:val="000000" w:themeColor="text1"/>
        </w:rPr>
        <w:t>You will be assigned to a group accordingly.</w:t>
      </w:r>
    </w:p>
    <w:p w14:paraId="06BC11E5" w14:textId="3C6D6473" w:rsidR="00D168E8" w:rsidRPr="009C77F0" w:rsidRDefault="00056A5D" w:rsidP="009C77F0">
      <w:pPr>
        <w:pStyle w:val="ListParagraph"/>
        <w:numPr>
          <w:ilvl w:val="0"/>
          <w:numId w:val="13"/>
        </w:numPr>
        <w:rPr>
          <w:color w:val="000000" w:themeColor="text1"/>
        </w:rPr>
      </w:pPr>
      <w:r w:rsidRPr="0084750E">
        <w:rPr>
          <w:color w:val="000000" w:themeColor="text1"/>
        </w:rPr>
        <w:t xml:space="preserve">It is acceptable for the interfaces to the system to be simpler where this does not compromise the ‘AI’ aspects. This might mean, using Jupyter Notebooks, simple dashboards, and reading/writing files to local storage </w:t>
      </w:r>
    </w:p>
    <w:p w14:paraId="78073F87" w14:textId="77777777" w:rsidR="00D168E8" w:rsidRPr="00FB0231" w:rsidRDefault="00D168E8" w:rsidP="00D168E8">
      <w:pPr>
        <w:pStyle w:val="Heading1"/>
      </w:pPr>
      <w:bookmarkStart w:id="6" w:name="_Toc1291144946"/>
      <w:r>
        <w:t>Section 3:</w:t>
      </w:r>
      <w:r>
        <w:tab/>
        <w:t>Deliverables</w:t>
      </w:r>
      <w:bookmarkEnd w:id="6"/>
    </w:p>
    <w:p w14:paraId="47837EF7" w14:textId="4F90B747" w:rsidR="00CC49B6" w:rsidRPr="00D532D1" w:rsidRDefault="00CC49B6" w:rsidP="00CC49B6">
      <w:pPr>
        <w:tabs>
          <w:tab w:val="left" w:pos="2835"/>
        </w:tabs>
        <w:rPr>
          <w:color w:val="000000" w:themeColor="text1"/>
        </w:rPr>
      </w:pPr>
      <w:r>
        <w:rPr>
          <w:color w:val="000000" w:themeColor="text1"/>
        </w:rPr>
        <w:t xml:space="preserve">The </w:t>
      </w:r>
      <w:r w:rsidRPr="00D532D1">
        <w:rPr>
          <w:color w:val="000000" w:themeColor="text1"/>
        </w:rPr>
        <w:t xml:space="preserve">portfolio is made up of three parts, with maximum sizes/lengths as </w:t>
      </w:r>
      <w:r w:rsidR="007B3CF1">
        <w:rPr>
          <w:color w:val="000000" w:themeColor="text1"/>
        </w:rPr>
        <w:t>detailed in the table below.</w:t>
      </w:r>
    </w:p>
    <w:p w14:paraId="78E8E1F4" w14:textId="77777777" w:rsidR="00B44B81" w:rsidRPr="00FB0231" w:rsidRDefault="00B44B81" w:rsidP="00D168E8">
      <w:pPr>
        <w:rPr>
          <w:color w:val="FF0000"/>
          <w:sz w:val="20"/>
        </w:rPr>
      </w:pPr>
    </w:p>
    <w:tbl>
      <w:tblPr>
        <w:tblStyle w:val="TableGrid"/>
        <w:tblW w:w="10456" w:type="dxa"/>
        <w:tblLook w:val="04A0" w:firstRow="1" w:lastRow="0" w:firstColumn="1" w:lastColumn="0" w:noHBand="0" w:noVBand="1"/>
      </w:tblPr>
      <w:tblGrid>
        <w:gridCol w:w="1576"/>
        <w:gridCol w:w="6995"/>
        <w:gridCol w:w="1885"/>
      </w:tblGrid>
      <w:tr w:rsidR="00B44B81" w:rsidRPr="00FB0231" w14:paraId="501CD021" w14:textId="77777777" w:rsidTr="3BFAF72E">
        <w:tc>
          <w:tcPr>
            <w:tcW w:w="945" w:type="dxa"/>
          </w:tcPr>
          <w:p w14:paraId="398F61BA" w14:textId="4D6D9CCA" w:rsidR="00B44B81" w:rsidRPr="00FB0231" w:rsidRDefault="00B44B81" w:rsidP="5BDF3D73">
            <w:pPr>
              <w:rPr>
                <w:b/>
                <w:bCs/>
                <w:sz w:val="20"/>
                <w:szCs w:val="20"/>
              </w:rPr>
            </w:pPr>
            <w:r w:rsidRPr="5BDF3D73">
              <w:rPr>
                <w:b/>
                <w:bCs/>
                <w:sz w:val="20"/>
                <w:szCs w:val="20"/>
              </w:rPr>
              <w:t>Item</w:t>
            </w:r>
          </w:p>
        </w:tc>
        <w:tc>
          <w:tcPr>
            <w:tcW w:w="7555" w:type="dxa"/>
          </w:tcPr>
          <w:p w14:paraId="4CA4F7E8" w14:textId="78074BF4" w:rsidR="00B44B81" w:rsidRPr="00FB0231" w:rsidRDefault="00B44B81" w:rsidP="5BDF3D73">
            <w:pPr>
              <w:rPr>
                <w:b/>
                <w:bCs/>
                <w:sz w:val="20"/>
                <w:szCs w:val="20"/>
              </w:rPr>
            </w:pPr>
            <w:r w:rsidRPr="5BDF3D73">
              <w:rPr>
                <w:b/>
                <w:bCs/>
                <w:sz w:val="20"/>
                <w:szCs w:val="20"/>
              </w:rPr>
              <w:t>Detail</w:t>
            </w:r>
          </w:p>
        </w:tc>
        <w:tc>
          <w:tcPr>
            <w:tcW w:w="1956" w:type="dxa"/>
          </w:tcPr>
          <w:p w14:paraId="6FC7693A" w14:textId="4DFA40A1" w:rsidR="00B44B81" w:rsidRPr="00FB0231" w:rsidRDefault="00B44B81" w:rsidP="5BDF3D73">
            <w:pPr>
              <w:rPr>
                <w:b/>
                <w:bCs/>
                <w:sz w:val="20"/>
                <w:szCs w:val="20"/>
              </w:rPr>
            </w:pPr>
            <w:r w:rsidRPr="5BDF3D73">
              <w:rPr>
                <w:b/>
                <w:bCs/>
                <w:sz w:val="20"/>
                <w:szCs w:val="20"/>
              </w:rPr>
              <w:t>Date &amp; Submission Mechanism</w:t>
            </w:r>
          </w:p>
        </w:tc>
      </w:tr>
      <w:tr w:rsidR="00B44B81" w:rsidRPr="00FB0231" w14:paraId="019CBBDF" w14:textId="77777777" w:rsidTr="3BFAF72E">
        <w:tc>
          <w:tcPr>
            <w:tcW w:w="945" w:type="dxa"/>
          </w:tcPr>
          <w:p w14:paraId="7C6957C7" w14:textId="0CE69368" w:rsidR="00B44B81" w:rsidRPr="00FB0231" w:rsidRDefault="00CC49B6" w:rsidP="00D168E8">
            <w:pPr>
              <w:rPr>
                <w:color w:val="FF0000"/>
                <w:sz w:val="20"/>
              </w:rPr>
            </w:pPr>
            <w:r w:rsidRPr="00072153">
              <w:rPr>
                <w:color w:val="000000" w:themeColor="text1"/>
                <w:sz w:val="21"/>
                <w:szCs w:val="24"/>
              </w:rPr>
              <w:t>Video</w:t>
            </w:r>
            <w:r w:rsidR="007B3CF1">
              <w:rPr>
                <w:color w:val="000000" w:themeColor="text1"/>
                <w:sz w:val="21"/>
                <w:szCs w:val="24"/>
              </w:rPr>
              <w:t xml:space="preserve"> of no more than five minutes duration</w:t>
            </w:r>
          </w:p>
        </w:tc>
        <w:tc>
          <w:tcPr>
            <w:tcW w:w="7555" w:type="dxa"/>
          </w:tcPr>
          <w:p w14:paraId="33FAE337" w14:textId="65896121" w:rsidR="006D1247" w:rsidRPr="00F077DB" w:rsidRDefault="006D1247" w:rsidP="00EA4A5A">
            <w:pPr>
              <w:pStyle w:val="numberedlist"/>
              <w:rPr>
                <w:rFonts w:ascii="Tahoma" w:hAnsi="Tahoma" w:cs="Tahoma"/>
                <w:sz w:val="22"/>
                <w:szCs w:val="22"/>
              </w:rPr>
            </w:pPr>
            <w:r w:rsidRPr="00F077DB">
              <w:rPr>
                <w:rFonts w:ascii="Tahoma" w:hAnsi="Tahoma" w:cs="Tahoma"/>
                <w:sz w:val="22"/>
                <w:szCs w:val="22"/>
              </w:rPr>
              <w:t>A short ‘Executive Summary’ video describ</w:t>
            </w:r>
            <w:r w:rsidR="007B3CF1">
              <w:rPr>
                <w:rFonts w:ascii="Tahoma" w:hAnsi="Tahoma" w:cs="Tahoma"/>
                <w:sz w:val="22"/>
                <w:szCs w:val="22"/>
              </w:rPr>
              <w:t>ing</w:t>
            </w:r>
            <w:r w:rsidRPr="00F077DB">
              <w:rPr>
                <w:rFonts w:ascii="Tahoma" w:hAnsi="Tahoma" w:cs="Tahoma"/>
                <w:sz w:val="22"/>
                <w:szCs w:val="22"/>
              </w:rPr>
              <w:t xml:space="preserve"> the project in ways suitable for a non-technical audience (management)</w:t>
            </w:r>
            <w:r w:rsidR="007B3CF1">
              <w:rPr>
                <w:rFonts w:ascii="Tahoma" w:hAnsi="Tahoma" w:cs="Tahoma"/>
                <w:sz w:val="22"/>
                <w:szCs w:val="22"/>
              </w:rPr>
              <w:t xml:space="preserve">. It should </w:t>
            </w:r>
            <w:r w:rsidRPr="00F077DB">
              <w:rPr>
                <w:rFonts w:ascii="Tahoma" w:hAnsi="Tahoma" w:cs="Tahoma"/>
                <w:sz w:val="22"/>
                <w:szCs w:val="22"/>
              </w:rPr>
              <w:t>cover:</w:t>
            </w:r>
          </w:p>
          <w:p w14:paraId="3AEB7C03" w14:textId="77777777" w:rsidR="006D1247" w:rsidRPr="00F077DB" w:rsidRDefault="006D1247" w:rsidP="00F077DB">
            <w:pPr>
              <w:pStyle w:val="Bulletpointstyle"/>
              <w:numPr>
                <w:ilvl w:val="0"/>
                <w:numId w:val="16"/>
              </w:numPr>
              <w:tabs>
                <w:tab w:val="left" w:pos="2835"/>
              </w:tabs>
              <w:rPr>
                <w:rFonts w:ascii="Tahoma" w:hAnsi="Tahoma"/>
              </w:rPr>
            </w:pPr>
            <w:r w:rsidRPr="00F077DB">
              <w:rPr>
                <w:rFonts w:ascii="Tahoma" w:hAnsi="Tahoma"/>
              </w:rPr>
              <w:t>The potential benefits to the organisation</w:t>
            </w:r>
          </w:p>
          <w:p w14:paraId="7701606B" w14:textId="77777777" w:rsidR="006D1247" w:rsidRPr="003B7DCB" w:rsidRDefault="006D1247" w:rsidP="00F077DB">
            <w:pPr>
              <w:pStyle w:val="Bulletpointstyle"/>
              <w:numPr>
                <w:ilvl w:val="0"/>
                <w:numId w:val="16"/>
              </w:numPr>
              <w:tabs>
                <w:tab w:val="left" w:pos="2835"/>
              </w:tabs>
              <w:rPr>
                <w:rFonts w:ascii="Tahoma" w:hAnsi="Tahoma"/>
              </w:rPr>
            </w:pPr>
            <w:r w:rsidRPr="003B7DCB">
              <w:rPr>
                <w:rFonts w:ascii="Tahoma" w:hAnsi="Tahoma"/>
                <w:shd w:val="clear" w:color="auto" w:fill="F4FAFF"/>
              </w:rPr>
              <w:t>Challenges presented by the problem characteristics.</w:t>
            </w:r>
          </w:p>
          <w:p w14:paraId="0ADCE734" w14:textId="77777777" w:rsidR="006D1247" w:rsidRPr="00B06681" w:rsidRDefault="006D1247" w:rsidP="00F077DB">
            <w:pPr>
              <w:pStyle w:val="Bulletpointstyle"/>
              <w:numPr>
                <w:ilvl w:val="0"/>
                <w:numId w:val="16"/>
              </w:numPr>
              <w:tabs>
                <w:tab w:val="left" w:pos="2835"/>
              </w:tabs>
              <w:rPr>
                <w:rFonts w:ascii="Tahoma" w:hAnsi="Tahoma"/>
              </w:rPr>
            </w:pPr>
            <w:r w:rsidRPr="00B06681">
              <w:rPr>
                <w:rFonts w:ascii="Tahoma" w:hAnsi="Tahoma"/>
                <w:shd w:val="clear" w:color="auto" w:fill="F4FAFF"/>
              </w:rPr>
              <w:t>Any ethical or legal concerns (such as transparency of decision making)</w:t>
            </w:r>
          </w:p>
          <w:p w14:paraId="059BBA08" w14:textId="77777777" w:rsidR="00DB59DE" w:rsidRPr="00B06681" w:rsidRDefault="006D1247" w:rsidP="00D168E8">
            <w:pPr>
              <w:pStyle w:val="Bulletpointstyle"/>
              <w:numPr>
                <w:ilvl w:val="0"/>
                <w:numId w:val="16"/>
              </w:numPr>
              <w:tabs>
                <w:tab w:val="left" w:pos="2835"/>
              </w:tabs>
              <w:rPr>
                <w:rFonts w:ascii="Tahoma" w:hAnsi="Tahoma"/>
              </w:rPr>
            </w:pPr>
            <w:r w:rsidRPr="00B06681">
              <w:rPr>
                <w:rFonts w:ascii="Tahoma" w:hAnsi="Tahoma"/>
                <w:shd w:val="clear" w:color="auto" w:fill="F4FAFF"/>
              </w:rPr>
              <w:lastRenderedPageBreak/>
              <w:t>The performance of the system you created.</w:t>
            </w:r>
          </w:p>
          <w:p w14:paraId="70596CAB" w14:textId="6991489E" w:rsidR="00B44B81" w:rsidRPr="00DB59DE" w:rsidRDefault="006D1247" w:rsidP="00D168E8">
            <w:pPr>
              <w:pStyle w:val="Bulletpointstyle"/>
              <w:numPr>
                <w:ilvl w:val="0"/>
                <w:numId w:val="16"/>
              </w:numPr>
              <w:tabs>
                <w:tab w:val="left" w:pos="2835"/>
              </w:tabs>
              <w:rPr>
                <w:rFonts w:ascii="Tahoma" w:hAnsi="Tahoma"/>
              </w:rPr>
            </w:pPr>
            <w:r w:rsidRPr="00B06681">
              <w:rPr>
                <w:rFonts w:ascii="Tahoma" w:hAnsi="Tahoma"/>
                <w:shd w:val="clear" w:color="auto" w:fill="F4FAFF"/>
              </w:rPr>
              <w:t>A recommendation about adoption.</w:t>
            </w:r>
          </w:p>
        </w:tc>
        <w:tc>
          <w:tcPr>
            <w:tcW w:w="1956" w:type="dxa"/>
          </w:tcPr>
          <w:p w14:paraId="31AAD43B" w14:textId="4E83CE07" w:rsidR="00B44B81" w:rsidRPr="00FB0231" w:rsidRDefault="00CC49B6" w:rsidP="00D168E8">
            <w:pPr>
              <w:rPr>
                <w:color w:val="FF0000"/>
                <w:sz w:val="20"/>
              </w:rPr>
            </w:pPr>
            <w:r w:rsidRPr="004B54C2">
              <w:rPr>
                <w:color w:val="000000" w:themeColor="text1"/>
                <w:sz w:val="20"/>
              </w:rPr>
              <w:lastRenderedPageBreak/>
              <w:t>Online via Blackboard</w:t>
            </w:r>
          </w:p>
        </w:tc>
      </w:tr>
      <w:tr w:rsidR="5BDF3D73" w14:paraId="6D2746F0" w14:textId="77777777" w:rsidTr="3BFAF72E">
        <w:trPr>
          <w:trHeight w:val="300"/>
        </w:trPr>
        <w:tc>
          <w:tcPr>
            <w:tcW w:w="945" w:type="dxa"/>
          </w:tcPr>
          <w:p w14:paraId="375BF386" w14:textId="65541C73" w:rsidR="5BDF3D73" w:rsidRDefault="5BDF3D73" w:rsidP="5BDF3D73">
            <w:pPr>
              <w:rPr>
                <w:color w:val="FF0000"/>
                <w:sz w:val="20"/>
                <w:szCs w:val="20"/>
              </w:rPr>
            </w:pPr>
          </w:p>
          <w:p w14:paraId="12685D5D" w14:textId="6F6263CD" w:rsidR="5BDF3D73" w:rsidRDefault="00DE42E8" w:rsidP="5BDF3D73">
            <w:pPr>
              <w:rPr>
                <w:color w:val="FF0000"/>
                <w:sz w:val="20"/>
                <w:szCs w:val="20"/>
              </w:rPr>
            </w:pPr>
            <w:r w:rsidRPr="00072153">
              <w:rPr>
                <w:color w:val="000000" w:themeColor="text1"/>
                <w:sz w:val="21"/>
                <w:szCs w:val="21"/>
              </w:rPr>
              <w:t>Demonstration</w:t>
            </w:r>
            <w:r w:rsidR="00660FEA">
              <w:rPr>
                <w:color w:val="000000" w:themeColor="text1"/>
                <w:sz w:val="21"/>
                <w:szCs w:val="21"/>
              </w:rPr>
              <w:t xml:space="preserve"> of no more than </w:t>
            </w:r>
            <w:r w:rsidR="00270784">
              <w:rPr>
                <w:color w:val="000000" w:themeColor="text1"/>
                <w:sz w:val="21"/>
                <w:szCs w:val="21"/>
              </w:rPr>
              <w:t xml:space="preserve">10 </w:t>
            </w:r>
            <w:r w:rsidR="00660FEA">
              <w:rPr>
                <w:color w:val="000000" w:themeColor="text1"/>
                <w:sz w:val="21"/>
                <w:szCs w:val="21"/>
              </w:rPr>
              <w:t>minute</w:t>
            </w:r>
            <w:r w:rsidR="00270784">
              <w:rPr>
                <w:color w:val="000000" w:themeColor="text1"/>
                <w:sz w:val="21"/>
                <w:szCs w:val="21"/>
              </w:rPr>
              <w:t>s.</w:t>
            </w:r>
            <w:r w:rsidR="00660FEA">
              <w:rPr>
                <w:color w:val="000000" w:themeColor="text1"/>
                <w:sz w:val="21"/>
                <w:szCs w:val="21"/>
              </w:rPr>
              <w:t xml:space="preserve"> </w:t>
            </w:r>
            <w:r w:rsidR="00270784">
              <w:rPr>
                <w:color w:val="000000" w:themeColor="text1"/>
                <w:sz w:val="21"/>
                <w:szCs w:val="21"/>
              </w:rPr>
              <w:t>F</w:t>
            </w:r>
            <w:r w:rsidR="00660FEA">
              <w:rPr>
                <w:color w:val="000000" w:themeColor="text1"/>
                <w:sz w:val="21"/>
                <w:szCs w:val="21"/>
              </w:rPr>
              <w:t>ollowed by up to ten minutes for questions</w:t>
            </w:r>
          </w:p>
        </w:tc>
        <w:tc>
          <w:tcPr>
            <w:tcW w:w="7555" w:type="dxa"/>
          </w:tcPr>
          <w:p w14:paraId="191A8C09" w14:textId="77777777" w:rsidR="003B7DCB" w:rsidRDefault="000F12E2" w:rsidP="000F12E2">
            <w:pPr>
              <w:pStyle w:val="numberedlist"/>
              <w:rPr>
                <w:rFonts w:ascii="Tahoma" w:hAnsi="Tahoma" w:cs="Tahoma"/>
                <w:sz w:val="22"/>
                <w:szCs w:val="20"/>
              </w:rPr>
            </w:pPr>
            <w:r w:rsidRPr="0072591A">
              <w:rPr>
                <w:rFonts w:ascii="Tahoma" w:hAnsi="Tahoma" w:cs="Tahoma"/>
                <w:sz w:val="22"/>
                <w:szCs w:val="20"/>
              </w:rPr>
              <w:t>An in-class demonstration of the software solution produced</w:t>
            </w:r>
            <w:r w:rsidR="00270784">
              <w:rPr>
                <w:rFonts w:ascii="Tahoma" w:hAnsi="Tahoma" w:cs="Tahoma"/>
                <w:sz w:val="22"/>
                <w:szCs w:val="20"/>
              </w:rPr>
              <w:t>,</w:t>
            </w:r>
            <w:r w:rsidRPr="0072591A">
              <w:rPr>
                <w:rFonts w:ascii="Tahoma" w:hAnsi="Tahoma" w:cs="Tahoma"/>
                <w:sz w:val="22"/>
                <w:szCs w:val="20"/>
              </w:rPr>
              <w:t xml:space="preserve"> aimed at a more “AI-aware” audience. </w:t>
            </w:r>
          </w:p>
          <w:p w14:paraId="58A8EC13" w14:textId="60AAF234" w:rsidR="000F12E2" w:rsidRPr="0072591A" w:rsidRDefault="001031B7" w:rsidP="000F12E2">
            <w:pPr>
              <w:pStyle w:val="numberedlist"/>
              <w:rPr>
                <w:rFonts w:ascii="Tahoma" w:hAnsi="Tahoma" w:cs="Tahoma"/>
                <w:sz w:val="22"/>
                <w:szCs w:val="20"/>
              </w:rPr>
            </w:pPr>
            <w:r>
              <w:rPr>
                <w:rFonts w:ascii="Tahoma" w:hAnsi="Tahoma" w:cs="Tahoma"/>
                <w:sz w:val="22"/>
                <w:szCs w:val="20"/>
              </w:rPr>
              <w:t>Y</w:t>
            </w:r>
            <w:r w:rsidR="000F12E2" w:rsidRPr="0072591A">
              <w:rPr>
                <w:rFonts w:ascii="Tahoma" w:hAnsi="Tahoma" w:cs="Tahoma"/>
                <w:sz w:val="22"/>
                <w:szCs w:val="20"/>
              </w:rPr>
              <w:t xml:space="preserve">ou </w:t>
            </w:r>
            <w:r w:rsidR="009A62B6">
              <w:rPr>
                <w:rFonts w:ascii="Tahoma" w:hAnsi="Tahoma" w:cs="Tahoma"/>
                <w:sz w:val="22"/>
                <w:szCs w:val="20"/>
              </w:rPr>
              <w:t xml:space="preserve">may be asked questions </w:t>
            </w:r>
            <w:r w:rsidR="00E468AD">
              <w:rPr>
                <w:rFonts w:ascii="Tahoma" w:hAnsi="Tahoma" w:cs="Tahoma"/>
                <w:sz w:val="22"/>
                <w:szCs w:val="20"/>
              </w:rPr>
              <w:t>on</w:t>
            </w:r>
            <w:r w:rsidR="000F12E2" w:rsidRPr="0072591A">
              <w:rPr>
                <w:rFonts w:ascii="Tahoma" w:hAnsi="Tahoma" w:cs="Tahoma"/>
                <w:sz w:val="22"/>
                <w:szCs w:val="20"/>
              </w:rPr>
              <w:t xml:space="preserve"> aspects such as:</w:t>
            </w:r>
          </w:p>
          <w:p w14:paraId="390E9F6C" w14:textId="78DF678B" w:rsidR="001031B7" w:rsidRDefault="001031B7" w:rsidP="00F077DB">
            <w:pPr>
              <w:pStyle w:val="Bulletpointstyle"/>
              <w:numPr>
                <w:ilvl w:val="0"/>
                <w:numId w:val="15"/>
              </w:numPr>
              <w:tabs>
                <w:tab w:val="left" w:pos="2835"/>
              </w:tabs>
              <w:rPr>
                <w:rFonts w:ascii="Tahoma" w:hAnsi="Tahoma"/>
                <w:szCs w:val="21"/>
              </w:rPr>
            </w:pPr>
            <w:r>
              <w:rPr>
                <w:rFonts w:ascii="Tahoma" w:hAnsi="Tahoma"/>
                <w:szCs w:val="21"/>
              </w:rPr>
              <w:t>Implementation details</w:t>
            </w:r>
          </w:p>
          <w:p w14:paraId="63757ACE" w14:textId="1E4430BE" w:rsidR="000F12E2" w:rsidRPr="0072591A" w:rsidRDefault="000F12E2" w:rsidP="00F077DB">
            <w:pPr>
              <w:pStyle w:val="Bulletpointstyle"/>
              <w:numPr>
                <w:ilvl w:val="0"/>
                <w:numId w:val="15"/>
              </w:numPr>
              <w:tabs>
                <w:tab w:val="left" w:pos="2835"/>
              </w:tabs>
              <w:rPr>
                <w:rFonts w:ascii="Tahoma" w:hAnsi="Tahoma"/>
                <w:szCs w:val="21"/>
              </w:rPr>
            </w:pPr>
            <w:r w:rsidRPr="0072591A">
              <w:rPr>
                <w:rFonts w:ascii="Tahoma" w:hAnsi="Tahoma"/>
                <w:szCs w:val="21"/>
              </w:rPr>
              <w:t>Candidate approaches considered.</w:t>
            </w:r>
          </w:p>
          <w:p w14:paraId="2CF50BE0" w14:textId="77777777" w:rsidR="000F12E2" w:rsidRPr="0072591A" w:rsidRDefault="000F12E2" w:rsidP="00F077DB">
            <w:pPr>
              <w:pStyle w:val="Bulletpointstyle"/>
              <w:numPr>
                <w:ilvl w:val="0"/>
                <w:numId w:val="15"/>
              </w:numPr>
              <w:tabs>
                <w:tab w:val="left" w:pos="2835"/>
              </w:tabs>
              <w:rPr>
                <w:rFonts w:ascii="Tahoma" w:hAnsi="Tahoma"/>
                <w:szCs w:val="21"/>
              </w:rPr>
            </w:pPr>
            <w:r w:rsidRPr="0072591A">
              <w:rPr>
                <w:rFonts w:ascii="Tahoma" w:hAnsi="Tahoma"/>
                <w:szCs w:val="21"/>
              </w:rPr>
              <w:t>The choice of metrics you used to evaluate your solution.</w:t>
            </w:r>
          </w:p>
          <w:p w14:paraId="28AB4BCB" w14:textId="77777777" w:rsidR="5BDF3D73" w:rsidRDefault="000F12E2" w:rsidP="00037162">
            <w:pPr>
              <w:pStyle w:val="Bulletpointstyle"/>
              <w:numPr>
                <w:ilvl w:val="0"/>
                <w:numId w:val="15"/>
              </w:numPr>
              <w:tabs>
                <w:tab w:val="left" w:pos="2835"/>
              </w:tabs>
              <w:rPr>
                <w:rFonts w:ascii="Tahoma" w:hAnsi="Tahoma"/>
                <w:szCs w:val="21"/>
              </w:rPr>
            </w:pPr>
            <w:r w:rsidRPr="0072591A">
              <w:rPr>
                <w:rFonts w:ascii="Tahoma" w:hAnsi="Tahoma"/>
                <w:szCs w:val="21"/>
              </w:rPr>
              <w:t>Project management issues</w:t>
            </w:r>
          </w:p>
          <w:p w14:paraId="5E3252F5" w14:textId="602D0D0F" w:rsidR="004D3AA6" w:rsidRPr="00037162" w:rsidRDefault="004D3AA6" w:rsidP="00037162">
            <w:pPr>
              <w:pStyle w:val="Bulletpointstyle"/>
              <w:numPr>
                <w:ilvl w:val="0"/>
                <w:numId w:val="15"/>
              </w:numPr>
              <w:tabs>
                <w:tab w:val="left" w:pos="2835"/>
              </w:tabs>
              <w:rPr>
                <w:rFonts w:ascii="Tahoma" w:hAnsi="Tahoma"/>
                <w:szCs w:val="21"/>
              </w:rPr>
            </w:pPr>
            <w:r>
              <w:rPr>
                <w:rFonts w:ascii="Tahoma" w:hAnsi="Tahoma"/>
                <w:szCs w:val="21"/>
              </w:rPr>
              <w:t>The use of generative AI</w:t>
            </w:r>
          </w:p>
        </w:tc>
        <w:tc>
          <w:tcPr>
            <w:tcW w:w="1956" w:type="dxa"/>
          </w:tcPr>
          <w:p w14:paraId="1D6C6C46" w14:textId="65C58952" w:rsidR="5BDF3D73" w:rsidRPr="004B54C2" w:rsidRDefault="000F12E2" w:rsidP="5BDF3D73">
            <w:pPr>
              <w:rPr>
                <w:color w:val="000000" w:themeColor="text1"/>
                <w:sz w:val="20"/>
                <w:szCs w:val="20"/>
              </w:rPr>
            </w:pPr>
            <w:r w:rsidRPr="004B54C2">
              <w:rPr>
                <w:color w:val="000000" w:themeColor="text1"/>
                <w:sz w:val="20"/>
                <w:szCs w:val="20"/>
              </w:rPr>
              <w:t>In class, times tbc.</w:t>
            </w:r>
          </w:p>
        </w:tc>
      </w:tr>
      <w:tr w:rsidR="5BDF3D73" w14:paraId="0AF58C97" w14:textId="77777777" w:rsidTr="3BFAF72E">
        <w:trPr>
          <w:trHeight w:val="300"/>
        </w:trPr>
        <w:tc>
          <w:tcPr>
            <w:tcW w:w="945" w:type="dxa"/>
          </w:tcPr>
          <w:p w14:paraId="0E2CEFF8" w14:textId="04FD5477" w:rsidR="5BDF3D73" w:rsidRDefault="008E37EF" w:rsidP="5BDF3D73">
            <w:pPr>
              <w:rPr>
                <w:color w:val="000000" w:themeColor="text1"/>
              </w:rPr>
            </w:pPr>
            <w:r w:rsidRPr="0092462F">
              <w:rPr>
                <w:color w:val="000000" w:themeColor="text1"/>
              </w:rPr>
              <w:t>Technical Report</w:t>
            </w:r>
            <w:r w:rsidR="00A506CF" w:rsidRPr="0092462F">
              <w:rPr>
                <w:color w:val="000000" w:themeColor="text1"/>
              </w:rPr>
              <w:t xml:space="preserve"> </w:t>
            </w:r>
            <w:r w:rsidR="001031B7">
              <w:rPr>
                <w:color w:val="000000" w:themeColor="text1"/>
              </w:rPr>
              <w:t>of no more than 2500 words</w:t>
            </w:r>
          </w:p>
          <w:p w14:paraId="56ADD10E" w14:textId="77777777" w:rsidR="001031B7" w:rsidRPr="001031B7" w:rsidRDefault="001031B7" w:rsidP="001031B7">
            <w:r>
              <w:t>(</w:t>
            </w:r>
            <w:r w:rsidRPr="001031B7">
              <w:t xml:space="preserve">UWE Bristol </w:t>
            </w:r>
            <w:hyperlink r:id="rId12">
              <w:r w:rsidRPr="001031B7">
                <w:rPr>
                  <w:rStyle w:val="Hyperlink"/>
                </w:rPr>
                <w:t>Assessment Content Limit Policy</w:t>
              </w:r>
            </w:hyperlink>
            <w:r w:rsidRPr="001031B7">
              <w:rPr>
                <w:u w:val="single"/>
              </w:rPr>
              <w:t>.</w:t>
            </w:r>
            <w:ins w:id="7" w:author="Jim Smith" w:date="2024-09-12T18:38:00Z">
              <w:r w:rsidRPr="001031B7">
                <w:t xml:space="preserve"> </w:t>
              </w:r>
            </w:ins>
          </w:p>
          <w:p w14:paraId="1D525173" w14:textId="6539E791" w:rsidR="001031B7" w:rsidRPr="0092462F" w:rsidRDefault="001031B7" w:rsidP="001031B7">
            <w:r>
              <w:t>)</w:t>
            </w:r>
          </w:p>
          <w:p w14:paraId="2996129E" w14:textId="072E625D" w:rsidR="5BDF3D73" w:rsidRDefault="5BDF3D73" w:rsidP="5BDF3D73">
            <w:pPr>
              <w:rPr>
                <w:color w:val="FF0000"/>
                <w:sz w:val="20"/>
                <w:szCs w:val="20"/>
              </w:rPr>
            </w:pPr>
          </w:p>
        </w:tc>
        <w:tc>
          <w:tcPr>
            <w:tcW w:w="7555" w:type="dxa"/>
          </w:tcPr>
          <w:p w14:paraId="33084E27" w14:textId="24A816AA" w:rsidR="003B7DCB" w:rsidRDefault="00143BD2" w:rsidP="5BDF3D73">
            <w:r>
              <w:t>This should be w</w:t>
            </w:r>
            <w:r w:rsidR="22C67473">
              <w:t>ritten in a style</w:t>
            </w:r>
            <w:r w:rsidR="56850F5E">
              <w:t xml:space="preserve"> suitable for a more technical audience </w:t>
            </w:r>
            <w:r>
              <w:t xml:space="preserve">- </w:t>
            </w:r>
            <w:r w:rsidR="56850F5E">
              <w:t>for example</w:t>
            </w:r>
            <w:r w:rsidR="000D4806">
              <w:t>,</w:t>
            </w:r>
            <w:r w:rsidR="56850F5E">
              <w:t xml:space="preserve"> the team maintaining the system you hav</w:t>
            </w:r>
            <w:r>
              <w:t>e d</w:t>
            </w:r>
            <w:r w:rsidR="56850F5E">
              <w:t>eveloped</w:t>
            </w:r>
            <w:r>
              <w:t xml:space="preserve">. </w:t>
            </w:r>
          </w:p>
          <w:p w14:paraId="0AB39BBA" w14:textId="4AC5B919" w:rsidR="5BDF3D73" w:rsidRPr="00072153" w:rsidRDefault="00143BD2" w:rsidP="5BDF3D73">
            <w:r>
              <w:t xml:space="preserve">The report </w:t>
            </w:r>
            <w:r w:rsidR="56850F5E">
              <w:t>s</w:t>
            </w:r>
            <w:r>
              <w:t>hould</w:t>
            </w:r>
            <w:r w:rsidR="33D88B36">
              <w:t xml:space="preserve"> </w:t>
            </w:r>
            <w:r w:rsidR="00EE1C62">
              <w:t>have</w:t>
            </w:r>
            <w:r w:rsidR="00200657">
              <w:t xml:space="preserve"> sections </w:t>
            </w:r>
            <w:r>
              <w:t xml:space="preserve">that </w:t>
            </w:r>
            <w:r w:rsidR="56850F5E">
              <w:t>critically review</w:t>
            </w:r>
            <w:r w:rsidR="22C67473">
              <w:t>:</w:t>
            </w:r>
          </w:p>
          <w:p w14:paraId="2769E02D" w14:textId="77777777" w:rsidR="001A1612" w:rsidRPr="00072153" w:rsidRDefault="001A1612" w:rsidP="001A1612">
            <w:pPr>
              <w:pStyle w:val="Bulletpointstyle"/>
              <w:numPr>
                <w:ilvl w:val="0"/>
                <w:numId w:val="12"/>
              </w:numPr>
              <w:tabs>
                <w:tab w:val="left" w:pos="2835"/>
              </w:tabs>
              <w:rPr>
                <w:rFonts w:ascii="Tahoma" w:hAnsi="Tahoma"/>
              </w:rPr>
            </w:pPr>
            <w:r w:rsidRPr="00072153">
              <w:rPr>
                <w:rFonts w:ascii="Tahoma" w:hAnsi="Tahoma"/>
              </w:rPr>
              <w:t>Challenges presented by the problem characteristics</w:t>
            </w:r>
          </w:p>
          <w:p w14:paraId="23C9DB44" w14:textId="77777777" w:rsidR="001A1612" w:rsidRPr="00072153" w:rsidRDefault="001A1612" w:rsidP="001A1612">
            <w:pPr>
              <w:pStyle w:val="Bulletpointstyle"/>
              <w:numPr>
                <w:ilvl w:val="0"/>
                <w:numId w:val="12"/>
              </w:numPr>
              <w:tabs>
                <w:tab w:val="left" w:pos="2835"/>
              </w:tabs>
              <w:rPr>
                <w:rFonts w:ascii="Tahoma" w:hAnsi="Tahoma"/>
              </w:rPr>
            </w:pPr>
            <w:r w:rsidRPr="00072153">
              <w:rPr>
                <w:rFonts w:ascii="Tahoma" w:hAnsi="Tahoma"/>
              </w:rPr>
              <w:t xml:space="preserve">Candidate approaches considered. </w:t>
            </w:r>
          </w:p>
          <w:p w14:paraId="11ED8D08" w14:textId="7D7CBE5D" w:rsidR="001A1612" w:rsidRDefault="001A1612" w:rsidP="001A1612">
            <w:pPr>
              <w:pStyle w:val="Bulletpointstyle"/>
              <w:numPr>
                <w:ilvl w:val="0"/>
                <w:numId w:val="12"/>
              </w:numPr>
              <w:tabs>
                <w:tab w:val="left" w:pos="2835"/>
              </w:tabs>
              <w:rPr>
                <w:rFonts w:ascii="Tahoma" w:hAnsi="Tahoma"/>
              </w:rPr>
            </w:pPr>
            <w:r w:rsidRPr="00072153">
              <w:rPr>
                <w:rFonts w:ascii="Tahoma" w:hAnsi="Tahoma"/>
              </w:rPr>
              <w:t>Design choices – such as choice of specific libraries/frameworks</w:t>
            </w:r>
          </w:p>
          <w:p w14:paraId="2C82F138" w14:textId="7CEE559E" w:rsidR="00511197" w:rsidRDefault="00511197" w:rsidP="001A1612">
            <w:pPr>
              <w:pStyle w:val="Bulletpointstyle"/>
              <w:numPr>
                <w:ilvl w:val="0"/>
                <w:numId w:val="12"/>
              </w:numPr>
              <w:tabs>
                <w:tab w:val="left" w:pos="2835"/>
              </w:tabs>
              <w:rPr>
                <w:rFonts w:ascii="Tahoma" w:hAnsi="Tahoma"/>
              </w:rPr>
            </w:pPr>
            <w:r>
              <w:rPr>
                <w:rFonts w:ascii="Tahoma" w:hAnsi="Tahoma"/>
              </w:rPr>
              <w:t xml:space="preserve">How </w:t>
            </w:r>
            <w:r w:rsidR="00907470">
              <w:rPr>
                <w:rFonts w:ascii="Tahoma" w:hAnsi="Tahoma"/>
              </w:rPr>
              <w:t>you</w:t>
            </w:r>
            <w:r>
              <w:rPr>
                <w:rFonts w:ascii="Tahoma" w:hAnsi="Tahoma"/>
              </w:rPr>
              <w:t xml:space="preserve"> have used Generative AI throughout </w:t>
            </w:r>
            <w:r w:rsidR="00907470">
              <w:rPr>
                <w:rFonts w:ascii="Tahoma" w:hAnsi="Tahoma"/>
              </w:rPr>
              <w:t>the</w:t>
            </w:r>
            <w:r>
              <w:rPr>
                <w:rFonts w:ascii="Tahoma" w:hAnsi="Tahoma"/>
              </w:rPr>
              <w:t xml:space="preserve"> project</w:t>
            </w:r>
          </w:p>
          <w:p w14:paraId="614830C3" w14:textId="136F8C12" w:rsidR="001A1612" w:rsidRDefault="001A1612" w:rsidP="001A1612">
            <w:pPr>
              <w:pStyle w:val="Bulletpointstyle"/>
              <w:numPr>
                <w:ilvl w:val="0"/>
                <w:numId w:val="12"/>
              </w:numPr>
              <w:tabs>
                <w:tab w:val="left" w:pos="2835"/>
              </w:tabs>
              <w:rPr>
                <w:rFonts w:ascii="Tahoma" w:hAnsi="Tahoma"/>
              </w:rPr>
            </w:pPr>
            <w:r w:rsidRPr="00072153">
              <w:rPr>
                <w:rFonts w:ascii="Tahoma" w:hAnsi="Tahoma"/>
              </w:rPr>
              <w:t>The design, implementation</w:t>
            </w:r>
            <w:r w:rsidR="007C328A">
              <w:rPr>
                <w:rFonts w:ascii="Tahoma" w:hAnsi="Tahoma"/>
              </w:rPr>
              <w:t>,</w:t>
            </w:r>
            <w:r w:rsidRPr="00072153">
              <w:rPr>
                <w:rFonts w:ascii="Tahoma" w:hAnsi="Tahoma"/>
              </w:rPr>
              <w:t xml:space="preserve"> testing</w:t>
            </w:r>
            <w:r w:rsidR="007C328A">
              <w:rPr>
                <w:rFonts w:ascii="Tahoma" w:hAnsi="Tahoma"/>
              </w:rPr>
              <w:t xml:space="preserve"> and evaluation</w:t>
            </w:r>
            <w:r w:rsidRPr="00072153">
              <w:rPr>
                <w:rFonts w:ascii="Tahoma" w:hAnsi="Tahoma"/>
              </w:rPr>
              <w:t xml:space="preserve"> of the system.</w:t>
            </w:r>
            <w:r w:rsidR="0003366F">
              <w:rPr>
                <w:rFonts w:ascii="Tahoma" w:hAnsi="Tahoma"/>
              </w:rPr>
              <w:t xml:space="preserve">  </w:t>
            </w:r>
          </w:p>
          <w:p w14:paraId="5988CF69" w14:textId="70F7F174" w:rsidR="00E91EE8" w:rsidRDefault="00D27883" w:rsidP="001A1612">
            <w:pPr>
              <w:pStyle w:val="Bulletpointstyle"/>
              <w:numPr>
                <w:ilvl w:val="0"/>
                <w:numId w:val="12"/>
              </w:numPr>
              <w:tabs>
                <w:tab w:val="left" w:pos="2835"/>
              </w:tabs>
              <w:rPr>
                <w:rFonts w:ascii="Tahoma" w:hAnsi="Tahoma"/>
              </w:rPr>
            </w:pPr>
            <w:r>
              <w:rPr>
                <w:rFonts w:ascii="Tahoma" w:hAnsi="Tahoma"/>
              </w:rPr>
              <w:t>Your a</w:t>
            </w:r>
            <w:r w:rsidR="00E91EE8">
              <w:rPr>
                <w:rFonts w:ascii="Tahoma" w:hAnsi="Tahoma"/>
              </w:rPr>
              <w:t xml:space="preserve">pproach to legal, ethical and </w:t>
            </w:r>
            <w:r w:rsidR="00693D64">
              <w:rPr>
                <w:rFonts w:ascii="Tahoma" w:hAnsi="Tahoma"/>
              </w:rPr>
              <w:t xml:space="preserve">profession </w:t>
            </w:r>
            <w:r w:rsidR="00094F92">
              <w:rPr>
                <w:rFonts w:ascii="Tahoma" w:hAnsi="Tahoma"/>
              </w:rPr>
              <w:t xml:space="preserve">issues such as data access, privacy, </w:t>
            </w:r>
            <w:r w:rsidR="00223779">
              <w:rPr>
                <w:rFonts w:ascii="Tahoma" w:hAnsi="Tahoma"/>
              </w:rPr>
              <w:t>and “</w:t>
            </w:r>
            <w:r w:rsidR="00693D64">
              <w:rPr>
                <w:rFonts w:ascii="Tahoma" w:hAnsi="Tahoma"/>
              </w:rPr>
              <w:t>Fairness, Accountability and Trust</w:t>
            </w:r>
            <w:r w:rsidR="00223779">
              <w:rPr>
                <w:rFonts w:ascii="Tahoma" w:hAnsi="Tahoma"/>
              </w:rPr>
              <w:t>”</w:t>
            </w:r>
            <w:r w:rsidR="00E91EE8">
              <w:rPr>
                <w:rFonts w:ascii="Tahoma" w:hAnsi="Tahoma"/>
              </w:rPr>
              <w:t xml:space="preserve"> </w:t>
            </w:r>
          </w:p>
          <w:p w14:paraId="6064F040" w14:textId="77777777" w:rsidR="00E33528" w:rsidRPr="00072153" w:rsidRDefault="00E33528" w:rsidP="00223779">
            <w:pPr>
              <w:pStyle w:val="Bulletpointstyle"/>
              <w:numPr>
                <w:ilvl w:val="0"/>
                <w:numId w:val="0"/>
              </w:numPr>
              <w:tabs>
                <w:tab w:val="left" w:pos="2835"/>
              </w:tabs>
              <w:ind w:left="720" w:hanging="360"/>
              <w:rPr>
                <w:rFonts w:ascii="Tahoma" w:hAnsi="Tahoma"/>
              </w:rPr>
            </w:pPr>
          </w:p>
          <w:p w14:paraId="0004F20D" w14:textId="500B7AEA" w:rsidR="001A1612" w:rsidRPr="00E33528" w:rsidRDefault="001A1612" w:rsidP="00E33528">
            <w:pPr>
              <w:pStyle w:val="Bulletpointstyle"/>
              <w:numPr>
                <w:ilvl w:val="0"/>
                <w:numId w:val="0"/>
              </w:numPr>
              <w:tabs>
                <w:tab w:val="left" w:pos="2835"/>
              </w:tabs>
              <w:rPr>
                <w:rFonts w:ascii="Tahoma" w:hAnsi="Tahoma"/>
              </w:rPr>
            </w:pPr>
            <w:r w:rsidRPr="00072153">
              <w:rPr>
                <w:rFonts w:ascii="Tahoma" w:hAnsi="Tahoma"/>
                <w:color w:val="000000" w:themeColor="text1"/>
              </w:rPr>
              <w:t xml:space="preserve">As this is a group project, it is expected that </w:t>
            </w:r>
            <w:r w:rsidR="00D4225B" w:rsidRPr="00072153">
              <w:rPr>
                <w:rFonts w:ascii="Tahoma" w:hAnsi="Tahoma"/>
                <w:color w:val="000000" w:themeColor="text1"/>
              </w:rPr>
              <w:t xml:space="preserve">this report will be accompanied by </w:t>
            </w:r>
            <w:r w:rsidRPr="00072153">
              <w:rPr>
                <w:rFonts w:ascii="Tahoma" w:hAnsi="Tahoma"/>
                <w:color w:val="000000" w:themeColor="text1"/>
              </w:rPr>
              <w:t xml:space="preserve">an online git repository containing your source </w:t>
            </w:r>
            <w:r w:rsidR="0092462F">
              <w:rPr>
                <w:rFonts w:ascii="Tahoma" w:hAnsi="Tahoma"/>
                <w:color w:val="000000" w:themeColor="text1"/>
              </w:rPr>
              <w:t xml:space="preserve">and test </w:t>
            </w:r>
            <w:r w:rsidRPr="00072153">
              <w:rPr>
                <w:rFonts w:ascii="Tahoma" w:hAnsi="Tahoma"/>
                <w:color w:val="000000" w:themeColor="text1"/>
              </w:rPr>
              <w:t>code</w:t>
            </w:r>
            <w:r w:rsidR="00EE1C62">
              <w:rPr>
                <w:rFonts w:ascii="Tahoma" w:hAnsi="Tahoma"/>
                <w:color w:val="000000" w:themeColor="text1"/>
              </w:rPr>
              <w:t xml:space="preserve">. The repository </w:t>
            </w:r>
            <w:proofErr w:type="gramStart"/>
            <w:r w:rsidR="00EE1C62">
              <w:rPr>
                <w:rFonts w:ascii="Tahoma" w:hAnsi="Tahoma"/>
                <w:color w:val="000000" w:themeColor="text1"/>
              </w:rPr>
              <w:t xml:space="preserve">should </w:t>
            </w:r>
            <w:r w:rsidR="00E33528">
              <w:rPr>
                <w:rFonts w:ascii="Tahoma" w:hAnsi="Tahoma"/>
                <w:color w:val="000000" w:themeColor="text1"/>
              </w:rPr>
              <w:t xml:space="preserve"> demonstrat</w:t>
            </w:r>
            <w:r w:rsidR="00EE1C62">
              <w:rPr>
                <w:rFonts w:ascii="Tahoma" w:hAnsi="Tahoma"/>
                <w:color w:val="000000" w:themeColor="text1"/>
              </w:rPr>
              <w:t>e</w:t>
            </w:r>
            <w:proofErr w:type="gramEnd"/>
            <w:r w:rsidR="00E33528">
              <w:rPr>
                <w:rFonts w:ascii="Tahoma" w:hAnsi="Tahoma"/>
                <w:color w:val="000000" w:themeColor="text1"/>
              </w:rPr>
              <w:t xml:space="preserve"> good practice in terms of content, structure and ‘signposting’ (readme’s etc.)</w:t>
            </w:r>
            <w:r w:rsidRPr="00072153">
              <w:rPr>
                <w:rFonts w:ascii="Tahoma" w:hAnsi="Tahoma"/>
              </w:rPr>
              <w:t>.</w:t>
            </w:r>
          </w:p>
        </w:tc>
        <w:tc>
          <w:tcPr>
            <w:tcW w:w="1956" w:type="dxa"/>
          </w:tcPr>
          <w:p w14:paraId="61EA96CE" w14:textId="3DE60A00" w:rsidR="5BDF3D73" w:rsidRDefault="00E33528" w:rsidP="5BDF3D73">
            <w:pPr>
              <w:rPr>
                <w:color w:val="FF0000"/>
                <w:sz w:val="20"/>
                <w:szCs w:val="20"/>
              </w:rPr>
            </w:pPr>
            <w:r w:rsidRPr="0092462F">
              <w:rPr>
                <w:color w:val="000000" w:themeColor="text1"/>
                <w:sz w:val="20"/>
                <w:szCs w:val="20"/>
              </w:rPr>
              <w:t>Document online via Blackboard</w:t>
            </w:r>
            <w:r w:rsidR="00A506CF" w:rsidRPr="0092462F">
              <w:rPr>
                <w:color w:val="000000" w:themeColor="text1"/>
                <w:sz w:val="20"/>
                <w:szCs w:val="20"/>
              </w:rPr>
              <w:t>, including link t</w:t>
            </w:r>
            <w:r w:rsidR="0092462F">
              <w:rPr>
                <w:color w:val="000000" w:themeColor="text1"/>
                <w:sz w:val="20"/>
                <w:szCs w:val="20"/>
              </w:rPr>
              <w:t>o</w:t>
            </w:r>
            <w:r w:rsidR="00A506CF" w:rsidRPr="0092462F">
              <w:rPr>
                <w:color w:val="000000" w:themeColor="text1"/>
                <w:sz w:val="20"/>
                <w:szCs w:val="20"/>
              </w:rPr>
              <w:t xml:space="preserve"> repository</w:t>
            </w:r>
          </w:p>
        </w:tc>
      </w:tr>
    </w:tbl>
    <w:p w14:paraId="13A98776" w14:textId="77777777" w:rsidR="00B44B81" w:rsidRPr="00FB0231" w:rsidRDefault="00B44B81" w:rsidP="00D168E8">
      <w:pPr>
        <w:rPr>
          <w:color w:val="FF0000"/>
          <w:sz w:val="20"/>
        </w:rPr>
      </w:pPr>
    </w:p>
    <w:p w14:paraId="799D50FB" w14:textId="77777777" w:rsidR="00D168E8" w:rsidRPr="00FB0231" w:rsidRDefault="00D168E8" w:rsidP="00D168E8">
      <w:pPr>
        <w:rPr>
          <w:color w:val="FF0000"/>
          <w:sz w:val="20"/>
        </w:rPr>
      </w:pPr>
    </w:p>
    <w:p w14:paraId="5EAC72CA" w14:textId="77777777" w:rsidR="008162D9" w:rsidRPr="00FB0231" w:rsidRDefault="008162D9" w:rsidP="00D168E8">
      <w:pPr>
        <w:rPr>
          <w:color w:val="FF0000"/>
          <w:sz w:val="20"/>
        </w:rPr>
      </w:pPr>
    </w:p>
    <w:p w14:paraId="581F331C" w14:textId="5AC30619" w:rsidR="5BDF3D73" w:rsidRDefault="5BDF3D73">
      <w:r>
        <w:br w:type="page"/>
      </w:r>
    </w:p>
    <w:p w14:paraId="2338A153" w14:textId="77777777" w:rsidR="00D168E8" w:rsidRPr="00FB0231" w:rsidRDefault="00D168E8" w:rsidP="00D168E8">
      <w:pPr>
        <w:pStyle w:val="Heading1"/>
      </w:pPr>
      <w:bookmarkStart w:id="8" w:name="_Toc581210122"/>
      <w:r>
        <w:lastRenderedPageBreak/>
        <w:t>Section 4:</w:t>
      </w:r>
      <w:r>
        <w:tab/>
        <w:t>Marking Criteria</w:t>
      </w:r>
      <w:bookmarkEnd w:id="8"/>
    </w:p>
    <w:p w14:paraId="4D1BD433" w14:textId="77777777" w:rsidR="00A0595E" w:rsidRPr="00FB0231" w:rsidRDefault="00A0595E" w:rsidP="00D168E8">
      <w:pPr>
        <w:rPr>
          <w:color w:val="FF0000"/>
        </w:rPr>
      </w:pPr>
    </w:p>
    <w:tbl>
      <w:tblPr>
        <w:tblStyle w:val="TableGrid"/>
        <w:tblW w:w="0" w:type="auto"/>
        <w:tblLayout w:type="fixed"/>
        <w:tblCellMar>
          <w:left w:w="57" w:type="dxa"/>
          <w:right w:w="57" w:type="dxa"/>
        </w:tblCellMar>
        <w:tblLook w:val="04A0" w:firstRow="1" w:lastRow="0" w:firstColumn="1" w:lastColumn="0" w:noHBand="0" w:noVBand="1"/>
      </w:tblPr>
      <w:tblGrid>
        <w:gridCol w:w="1795"/>
        <w:gridCol w:w="1561"/>
        <w:gridCol w:w="1678"/>
        <w:gridCol w:w="1678"/>
        <w:gridCol w:w="1678"/>
        <w:gridCol w:w="1678"/>
      </w:tblGrid>
      <w:tr w:rsidR="00B51A6A" w14:paraId="51FAC9E3" w14:textId="77777777" w:rsidTr="00176BD0">
        <w:tc>
          <w:tcPr>
            <w:tcW w:w="1795" w:type="dxa"/>
          </w:tcPr>
          <w:p w14:paraId="2E009BB6" w14:textId="77777777" w:rsidR="00922014" w:rsidRDefault="00922014" w:rsidP="006F0190">
            <w:pPr>
              <w:rPr>
                <w:b/>
                <w:bCs/>
              </w:rPr>
            </w:pPr>
            <w:r w:rsidRPr="001A7098">
              <w:rPr>
                <w:b/>
                <w:bCs/>
              </w:rPr>
              <w:t>Element</w:t>
            </w:r>
          </w:p>
          <w:p w14:paraId="4978ACB3" w14:textId="3840EDC4" w:rsidR="00264688" w:rsidRPr="00176BD0" w:rsidRDefault="00264688" w:rsidP="006F0190">
            <w:r>
              <w:t>Weighting</w:t>
            </w:r>
            <w:r w:rsidR="009F5515">
              <w:t xml:space="preserve"> (% of total mark)</w:t>
            </w:r>
          </w:p>
          <w:p w14:paraId="0C210EFC" w14:textId="0DBBDB48" w:rsidR="00264688" w:rsidRPr="00176BD0" w:rsidRDefault="00264688" w:rsidP="006F0190">
            <w:pPr>
              <w:rPr>
                <w:i/>
                <w:iCs/>
              </w:rPr>
            </w:pPr>
            <w:r>
              <w:rPr>
                <w:i/>
                <w:iCs/>
              </w:rPr>
              <w:t xml:space="preserve">Learning </w:t>
            </w:r>
            <w:r w:rsidR="005D0D1C">
              <w:rPr>
                <w:i/>
                <w:iCs/>
              </w:rPr>
              <w:t>O</w:t>
            </w:r>
            <w:r>
              <w:rPr>
                <w:i/>
                <w:iCs/>
              </w:rPr>
              <w:t>utcomes</w:t>
            </w:r>
            <w:r w:rsidR="006A15F3">
              <w:rPr>
                <w:i/>
                <w:iCs/>
              </w:rPr>
              <w:t xml:space="preserve"> (LO)</w:t>
            </w:r>
          </w:p>
        </w:tc>
        <w:tc>
          <w:tcPr>
            <w:tcW w:w="1561" w:type="dxa"/>
          </w:tcPr>
          <w:p w14:paraId="6B4898EF" w14:textId="77777777" w:rsidR="00922014" w:rsidRPr="001A7098" w:rsidRDefault="00922014" w:rsidP="006F0190">
            <w:pPr>
              <w:rPr>
                <w:b/>
                <w:bCs/>
              </w:rPr>
            </w:pPr>
            <w:r w:rsidRPr="001A7098">
              <w:rPr>
                <w:b/>
                <w:bCs/>
              </w:rPr>
              <w:t>&lt;40</w:t>
            </w:r>
          </w:p>
        </w:tc>
        <w:tc>
          <w:tcPr>
            <w:tcW w:w="1678" w:type="dxa"/>
          </w:tcPr>
          <w:p w14:paraId="5B1FFC4A" w14:textId="77777777" w:rsidR="00922014" w:rsidRPr="001A7098" w:rsidRDefault="00922014" w:rsidP="006F0190">
            <w:pPr>
              <w:rPr>
                <w:b/>
                <w:bCs/>
              </w:rPr>
            </w:pPr>
            <w:r w:rsidRPr="001A7098">
              <w:rPr>
                <w:b/>
                <w:bCs/>
              </w:rPr>
              <w:t>40-50</w:t>
            </w:r>
          </w:p>
        </w:tc>
        <w:tc>
          <w:tcPr>
            <w:tcW w:w="1678" w:type="dxa"/>
          </w:tcPr>
          <w:p w14:paraId="751E7946" w14:textId="77777777" w:rsidR="00922014" w:rsidRPr="001A7098" w:rsidRDefault="00922014" w:rsidP="006F0190">
            <w:pPr>
              <w:rPr>
                <w:b/>
                <w:bCs/>
              </w:rPr>
            </w:pPr>
            <w:r w:rsidRPr="001A7098">
              <w:rPr>
                <w:b/>
                <w:bCs/>
              </w:rPr>
              <w:t>50-60</w:t>
            </w:r>
          </w:p>
        </w:tc>
        <w:tc>
          <w:tcPr>
            <w:tcW w:w="1678" w:type="dxa"/>
          </w:tcPr>
          <w:p w14:paraId="2D1F5CD4" w14:textId="77777777" w:rsidR="00922014" w:rsidRPr="001A7098" w:rsidRDefault="00922014" w:rsidP="006F0190">
            <w:pPr>
              <w:rPr>
                <w:b/>
                <w:bCs/>
              </w:rPr>
            </w:pPr>
            <w:r w:rsidRPr="001A7098">
              <w:rPr>
                <w:b/>
                <w:bCs/>
              </w:rPr>
              <w:t>60-70</w:t>
            </w:r>
          </w:p>
        </w:tc>
        <w:tc>
          <w:tcPr>
            <w:tcW w:w="1678" w:type="dxa"/>
          </w:tcPr>
          <w:p w14:paraId="27390829" w14:textId="77777777" w:rsidR="00922014" w:rsidRPr="001A7098" w:rsidRDefault="00922014" w:rsidP="006F0190">
            <w:pPr>
              <w:rPr>
                <w:b/>
                <w:bCs/>
              </w:rPr>
            </w:pPr>
            <w:r w:rsidRPr="001A7098">
              <w:rPr>
                <w:b/>
                <w:bCs/>
              </w:rPr>
              <w:t>70+</w:t>
            </w:r>
          </w:p>
        </w:tc>
      </w:tr>
      <w:tr w:rsidR="00B51A6A" w14:paraId="5CF09625" w14:textId="77777777" w:rsidTr="00176BD0">
        <w:tc>
          <w:tcPr>
            <w:tcW w:w="1795" w:type="dxa"/>
          </w:tcPr>
          <w:p w14:paraId="1D1FDDC3" w14:textId="77777777" w:rsidR="00922014" w:rsidRDefault="00922014" w:rsidP="006F0190">
            <w:pPr>
              <w:rPr>
                <w:sz w:val="20"/>
                <w:szCs w:val="20"/>
              </w:rPr>
            </w:pPr>
            <w:r w:rsidRPr="001A7098">
              <w:rPr>
                <w:b/>
                <w:bCs/>
                <w:sz w:val="20"/>
                <w:szCs w:val="20"/>
              </w:rPr>
              <w:t>Video</w:t>
            </w:r>
            <w:r w:rsidRPr="001A7098">
              <w:rPr>
                <w:sz w:val="20"/>
                <w:szCs w:val="20"/>
              </w:rPr>
              <w:t xml:space="preserve">: </w:t>
            </w:r>
          </w:p>
          <w:p w14:paraId="434F7083" w14:textId="066A5ED9" w:rsidR="00922014" w:rsidRDefault="00922014" w:rsidP="006F0190">
            <w:pPr>
              <w:rPr>
                <w:sz w:val="20"/>
                <w:szCs w:val="20"/>
              </w:rPr>
            </w:pPr>
            <w:r>
              <w:rPr>
                <w:sz w:val="20"/>
                <w:szCs w:val="20"/>
              </w:rPr>
              <w:t>2</w:t>
            </w:r>
            <w:r w:rsidRPr="001A7098">
              <w:rPr>
                <w:sz w:val="20"/>
                <w:szCs w:val="20"/>
              </w:rPr>
              <w:t>0</w:t>
            </w:r>
            <w:r>
              <w:rPr>
                <w:sz w:val="20"/>
                <w:szCs w:val="20"/>
              </w:rPr>
              <w:t xml:space="preserve">% </w:t>
            </w:r>
          </w:p>
          <w:p w14:paraId="6A8B4293" w14:textId="45A59324" w:rsidR="00CF0D2B" w:rsidRPr="00176BD0" w:rsidRDefault="005D0D1C" w:rsidP="006F0190">
            <w:pPr>
              <w:rPr>
                <w:i/>
                <w:iCs/>
                <w:sz w:val="20"/>
                <w:szCs w:val="20"/>
              </w:rPr>
            </w:pPr>
            <w:r w:rsidRPr="00176BD0">
              <w:rPr>
                <w:i/>
                <w:iCs/>
                <w:sz w:val="20"/>
                <w:szCs w:val="20"/>
              </w:rPr>
              <w:t>LO: 1</w:t>
            </w:r>
            <w:r>
              <w:rPr>
                <w:i/>
                <w:iCs/>
                <w:sz w:val="20"/>
                <w:szCs w:val="20"/>
              </w:rPr>
              <w:t>,</w:t>
            </w:r>
            <w:r w:rsidRPr="00176BD0">
              <w:rPr>
                <w:i/>
                <w:iCs/>
                <w:sz w:val="20"/>
                <w:szCs w:val="20"/>
              </w:rPr>
              <w:t xml:space="preserve"> 4</w:t>
            </w:r>
            <w:r w:rsidR="00D11FD0" w:rsidRPr="00176BD0">
              <w:rPr>
                <w:i/>
                <w:iCs/>
                <w:sz w:val="20"/>
                <w:szCs w:val="20"/>
              </w:rPr>
              <w:t xml:space="preserve"> </w:t>
            </w:r>
          </w:p>
        </w:tc>
        <w:tc>
          <w:tcPr>
            <w:tcW w:w="1561" w:type="dxa"/>
          </w:tcPr>
          <w:p w14:paraId="2DB382B0" w14:textId="77777777" w:rsidR="00633377" w:rsidRDefault="00922014" w:rsidP="006F0190">
            <w:pPr>
              <w:rPr>
                <w:sz w:val="20"/>
                <w:szCs w:val="20"/>
              </w:rPr>
            </w:pPr>
            <w:r w:rsidRPr="001A7098">
              <w:rPr>
                <w:sz w:val="20"/>
                <w:szCs w:val="20"/>
              </w:rPr>
              <w:t xml:space="preserve">Little or no description of </w:t>
            </w:r>
            <w:r>
              <w:rPr>
                <w:sz w:val="20"/>
                <w:szCs w:val="20"/>
              </w:rPr>
              <w:t xml:space="preserve">either </w:t>
            </w:r>
            <w:r w:rsidRPr="001A7098">
              <w:rPr>
                <w:sz w:val="20"/>
                <w:szCs w:val="20"/>
              </w:rPr>
              <w:t>technical problem or relevance.</w:t>
            </w:r>
            <w:r>
              <w:rPr>
                <w:sz w:val="20"/>
                <w:szCs w:val="20"/>
              </w:rPr>
              <w:t xml:space="preserve"> </w:t>
            </w:r>
          </w:p>
          <w:p w14:paraId="321EC737" w14:textId="77777777" w:rsidR="00633377" w:rsidRDefault="00633377" w:rsidP="006F0190">
            <w:pPr>
              <w:rPr>
                <w:sz w:val="20"/>
                <w:szCs w:val="20"/>
              </w:rPr>
            </w:pPr>
          </w:p>
          <w:p w14:paraId="7B85FF34" w14:textId="5AA975F3" w:rsidR="00922014" w:rsidRPr="001A7098" w:rsidRDefault="00922014" w:rsidP="006F0190">
            <w:pPr>
              <w:rPr>
                <w:sz w:val="20"/>
                <w:szCs w:val="20"/>
              </w:rPr>
            </w:pPr>
            <w:r>
              <w:rPr>
                <w:sz w:val="20"/>
                <w:szCs w:val="20"/>
              </w:rPr>
              <w:t>Findings difficult to understand and not placed in context.</w:t>
            </w:r>
          </w:p>
        </w:tc>
        <w:tc>
          <w:tcPr>
            <w:tcW w:w="1678" w:type="dxa"/>
          </w:tcPr>
          <w:p w14:paraId="523C416E" w14:textId="77777777" w:rsidR="00633377" w:rsidRDefault="00922014" w:rsidP="006F0190">
            <w:pPr>
              <w:rPr>
                <w:sz w:val="20"/>
                <w:szCs w:val="20"/>
              </w:rPr>
            </w:pPr>
            <w:r w:rsidRPr="001A7098">
              <w:rPr>
                <w:sz w:val="20"/>
                <w:szCs w:val="20"/>
              </w:rPr>
              <w:t>Basic description of problem</w:t>
            </w:r>
            <w:r>
              <w:rPr>
                <w:sz w:val="20"/>
                <w:szCs w:val="20"/>
              </w:rPr>
              <w:t xml:space="preserve"> and findings</w:t>
            </w:r>
            <w:r w:rsidR="00633377">
              <w:rPr>
                <w:sz w:val="20"/>
                <w:szCs w:val="20"/>
              </w:rPr>
              <w:t>.</w:t>
            </w:r>
          </w:p>
          <w:p w14:paraId="5CF3E62D" w14:textId="77777777" w:rsidR="00633377" w:rsidRDefault="00633377" w:rsidP="006F0190">
            <w:pPr>
              <w:rPr>
                <w:sz w:val="20"/>
                <w:szCs w:val="20"/>
              </w:rPr>
            </w:pPr>
          </w:p>
          <w:p w14:paraId="5E9C6D1E" w14:textId="6CA6FAE4" w:rsidR="00922014" w:rsidRDefault="00922014" w:rsidP="006F0190">
            <w:pPr>
              <w:rPr>
                <w:sz w:val="20"/>
                <w:szCs w:val="20"/>
              </w:rPr>
            </w:pPr>
            <w:r w:rsidRPr="001A7098">
              <w:rPr>
                <w:sz w:val="20"/>
                <w:szCs w:val="20"/>
              </w:rPr>
              <w:t xml:space="preserve">Mostly text based. </w:t>
            </w:r>
          </w:p>
          <w:p w14:paraId="0248F782" w14:textId="77777777" w:rsidR="00633377" w:rsidRDefault="00633377" w:rsidP="006F0190">
            <w:pPr>
              <w:rPr>
                <w:sz w:val="20"/>
                <w:szCs w:val="20"/>
              </w:rPr>
            </w:pPr>
          </w:p>
          <w:p w14:paraId="32130213" w14:textId="13D23507" w:rsidR="00922014" w:rsidRPr="001A7098" w:rsidRDefault="00922014" w:rsidP="006F0190">
            <w:pPr>
              <w:rPr>
                <w:sz w:val="20"/>
                <w:szCs w:val="20"/>
              </w:rPr>
            </w:pPr>
            <w:r w:rsidRPr="001A7098">
              <w:rPr>
                <w:sz w:val="20"/>
                <w:szCs w:val="20"/>
              </w:rPr>
              <w:t>Poorly tailored to non-technical stakeholders</w:t>
            </w:r>
          </w:p>
        </w:tc>
        <w:tc>
          <w:tcPr>
            <w:tcW w:w="1678" w:type="dxa"/>
          </w:tcPr>
          <w:p w14:paraId="1E9A0C5F" w14:textId="77777777" w:rsidR="00633377" w:rsidRDefault="00922014" w:rsidP="006F0190">
            <w:pPr>
              <w:rPr>
                <w:sz w:val="20"/>
                <w:szCs w:val="20"/>
              </w:rPr>
            </w:pPr>
            <w:r w:rsidRPr="001A7098">
              <w:rPr>
                <w:sz w:val="20"/>
                <w:szCs w:val="20"/>
              </w:rPr>
              <w:t xml:space="preserve">Good description of problem and summary of findings. </w:t>
            </w:r>
          </w:p>
          <w:p w14:paraId="2919DC86" w14:textId="77777777" w:rsidR="00633377" w:rsidRDefault="00633377" w:rsidP="006F0190">
            <w:pPr>
              <w:rPr>
                <w:sz w:val="20"/>
                <w:szCs w:val="20"/>
              </w:rPr>
            </w:pPr>
          </w:p>
          <w:p w14:paraId="1E435524" w14:textId="16D94ADE" w:rsidR="00922014" w:rsidRPr="001A7098" w:rsidRDefault="00922014" w:rsidP="006F0190">
            <w:pPr>
              <w:rPr>
                <w:sz w:val="20"/>
                <w:szCs w:val="20"/>
              </w:rPr>
            </w:pPr>
            <w:r w:rsidRPr="001A7098">
              <w:rPr>
                <w:sz w:val="20"/>
                <w:szCs w:val="20"/>
              </w:rPr>
              <w:t xml:space="preserve">Mostly text-based and/or uses overly </w:t>
            </w:r>
            <w:r>
              <w:rPr>
                <w:sz w:val="20"/>
                <w:szCs w:val="20"/>
              </w:rPr>
              <w:t>t</w:t>
            </w:r>
            <w:r w:rsidRPr="001A7098">
              <w:rPr>
                <w:sz w:val="20"/>
                <w:szCs w:val="20"/>
              </w:rPr>
              <w:t>echnical language in pl</w:t>
            </w:r>
            <w:r>
              <w:rPr>
                <w:sz w:val="20"/>
                <w:szCs w:val="20"/>
              </w:rPr>
              <w:t>a</w:t>
            </w:r>
            <w:r w:rsidRPr="001A7098">
              <w:rPr>
                <w:sz w:val="20"/>
                <w:szCs w:val="20"/>
              </w:rPr>
              <w:t xml:space="preserve">ces </w:t>
            </w:r>
          </w:p>
        </w:tc>
        <w:tc>
          <w:tcPr>
            <w:tcW w:w="1678" w:type="dxa"/>
          </w:tcPr>
          <w:p w14:paraId="18260F70" w14:textId="4D99C7E1" w:rsidR="00922014" w:rsidRDefault="00922014" w:rsidP="006F0190">
            <w:pPr>
              <w:rPr>
                <w:sz w:val="20"/>
                <w:szCs w:val="20"/>
              </w:rPr>
            </w:pPr>
            <w:r w:rsidRPr="001A7098">
              <w:rPr>
                <w:sz w:val="20"/>
                <w:szCs w:val="20"/>
              </w:rPr>
              <w:t>Excellent description of problem, context and findings.</w:t>
            </w:r>
          </w:p>
          <w:p w14:paraId="53E583CE" w14:textId="77777777" w:rsidR="00EF12AE" w:rsidRDefault="00EF12AE" w:rsidP="006F0190">
            <w:pPr>
              <w:rPr>
                <w:sz w:val="20"/>
                <w:szCs w:val="20"/>
              </w:rPr>
            </w:pPr>
          </w:p>
          <w:p w14:paraId="072AE880" w14:textId="77777777" w:rsidR="00922014" w:rsidRDefault="00922014" w:rsidP="006F0190">
            <w:pPr>
              <w:rPr>
                <w:sz w:val="20"/>
                <w:szCs w:val="20"/>
              </w:rPr>
            </w:pPr>
            <w:r>
              <w:rPr>
                <w:sz w:val="20"/>
                <w:szCs w:val="20"/>
              </w:rPr>
              <w:t>Some discussion of future implications.</w:t>
            </w:r>
          </w:p>
          <w:p w14:paraId="0900A675" w14:textId="77777777" w:rsidR="00EF12AE" w:rsidRDefault="00EF12AE" w:rsidP="006F0190">
            <w:pPr>
              <w:rPr>
                <w:sz w:val="20"/>
                <w:szCs w:val="20"/>
              </w:rPr>
            </w:pPr>
          </w:p>
          <w:p w14:paraId="14261B71" w14:textId="77777777" w:rsidR="00922014" w:rsidRPr="001A7098" w:rsidRDefault="00922014" w:rsidP="006F0190">
            <w:pPr>
              <w:rPr>
                <w:sz w:val="20"/>
                <w:szCs w:val="20"/>
              </w:rPr>
            </w:pPr>
            <w:r w:rsidRPr="001A7098">
              <w:rPr>
                <w:sz w:val="20"/>
                <w:szCs w:val="20"/>
              </w:rPr>
              <w:t>Reasonably well described to a non-technical audience,</w:t>
            </w:r>
          </w:p>
        </w:tc>
        <w:tc>
          <w:tcPr>
            <w:tcW w:w="1678" w:type="dxa"/>
          </w:tcPr>
          <w:p w14:paraId="14F78696" w14:textId="77777777" w:rsidR="00922014" w:rsidRDefault="00922014" w:rsidP="006F0190">
            <w:pPr>
              <w:rPr>
                <w:sz w:val="20"/>
                <w:szCs w:val="20"/>
              </w:rPr>
            </w:pPr>
            <w:r w:rsidRPr="001A7098">
              <w:rPr>
                <w:sz w:val="20"/>
                <w:szCs w:val="20"/>
              </w:rPr>
              <w:t>Excellent description of problem, findings, and potential</w:t>
            </w:r>
            <w:r>
              <w:rPr>
                <w:sz w:val="20"/>
                <w:szCs w:val="20"/>
              </w:rPr>
              <w:t xml:space="preserve"> </w:t>
            </w:r>
            <w:r w:rsidRPr="001A7098">
              <w:rPr>
                <w:sz w:val="20"/>
                <w:szCs w:val="20"/>
              </w:rPr>
              <w:t>implications.</w:t>
            </w:r>
          </w:p>
          <w:p w14:paraId="593F4580" w14:textId="77777777" w:rsidR="00EF12AE" w:rsidRPr="001A7098" w:rsidRDefault="00EF12AE" w:rsidP="006F0190">
            <w:pPr>
              <w:rPr>
                <w:sz w:val="20"/>
                <w:szCs w:val="20"/>
              </w:rPr>
            </w:pPr>
          </w:p>
          <w:p w14:paraId="76F2D55F" w14:textId="77777777" w:rsidR="00922014" w:rsidRPr="001A7098" w:rsidRDefault="00922014" w:rsidP="006F0190">
            <w:pPr>
              <w:rPr>
                <w:sz w:val="20"/>
                <w:szCs w:val="20"/>
              </w:rPr>
            </w:pPr>
            <w:r>
              <w:rPr>
                <w:sz w:val="20"/>
                <w:szCs w:val="20"/>
              </w:rPr>
              <w:t>Good</w:t>
            </w:r>
            <w:r w:rsidRPr="001A7098">
              <w:rPr>
                <w:sz w:val="20"/>
                <w:szCs w:val="20"/>
              </w:rPr>
              <w:t xml:space="preserve"> use of metaphor, images or video to explain technical aspects.</w:t>
            </w:r>
          </w:p>
        </w:tc>
      </w:tr>
      <w:tr w:rsidR="00B51A6A" w14:paraId="19F1A338" w14:textId="77777777" w:rsidTr="00176BD0">
        <w:tc>
          <w:tcPr>
            <w:tcW w:w="1795" w:type="dxa"/>
          </w:tcPr>
          <w:p w14:paraId="14BCF438" w14:textId="77777777" w:rsidR="00922014" w:rsidRDefault="42E1A5EC" w:rsidP="006F0190">
            <w:pPr>
              <w:rPr>
                <w:b/>
                <w:bCs/>
                <w:sz w:val="20"/>
                <w:szCs w:val="20"/>
              </w:rPr>
            </w:pPr>
            <w:r w:rsidRPr="2834744F">
              <w:rPr>
                <w:b/>
                <w:bCs/>
                <w:sz w:val="20"/>
                <w:szCs w:val="20"/>
              </w:rPr>
              <w:t>Demonstration:</w:t>
            </w:r>
          </w:p>
          <w:p w14:paraId="2FF1B59A" w14:textId="77777777" w:rsidR="00922014" w:rsidRDefault="00922014" w:rsidP="006F0190">
            <w:pPr>
              <w:rPr>
                <w:sz w:val="20"/>
                <w:szCs w:val="20"/>
              </w:rPr>
            </w:pPr>
            <w:r>
              <w:rPr>
                <w:sz w:val="20"/>
                <w:szCs w:val="20"/>
              </w:rPr>
              <w:t>Working Code</w:t>
            </w:r>
            <w:r w:rsidRPr="001A7098">
              <w:rPr>
                <w:sz w:val="20"/>
                <w:szCs w:val="20"/>
              </w:rPr>
              <w:t xml:space="preserve"> </w:t>
            </w:r>
          </w:p>
          <w:p w14:paraId="6F03635F" w14:textId="624FDEEC" w:rsidR="00922014" w:rsidRDefault="42E1A5EC" w:rsidP="006F0190">
            <w:pPr>
              <w:rPr>
                <w:sz w:val="20"/>
                <w:szCs w:val="20"/>
              </w:rPr>
            </w:pPr>
            <w:r w:rsidRPr="2834744F">
              <w:rPr>
                <w:sz w:val="20"/>
                <w:szCs w:val="20"/>
              </w:rPr>
              <w:t xml:space="preserve"> 20%</w:t>
            </w:r>
          </w:p>
          <w:p w14:paraId="66D0A3B1" w14:textId="0B4EDDD6" w:rsidR="00D93015" w:rsidRPr="00176BD0" w:rsidRDefault="005D0D1C" w:rsidP="006F0190">
            <w:pPr>
              <w:rPr>
                <w:i/>
                <w:iCs/>
                <w:sz w:val="20"/>
                <w:szCs w:val="20"/>
              </w:rPr>
            </w:pPr>
            <w:r>
              <w:rPr>
                <w:i/>
                <w:iCs/>
                <w:sz w:val="20"/>
                <w:szCs w:val="20"/>
              </w:rPr>
              <w:t>LO</w:t>
            </w:r>
            <w:r w:rsidR="00BA5BC6" w:rsidRPr="00176BD0">
              <w:rPr>
                <w:i/>
                <w:iCs/>
                <w:sz w:val="20"/>
                <w:szCs w:val="20"/>
              </w:rPr>
              <w:t>: 2,</w:t>
            </w:r>
            <w:r w:rsidR="006A15F3">
              <w:rPr>
                <w:i/>
                <w:iCs/>
                <w:sz w:val="20"/>
                <w:szCs w:val="20"/>
              </w:rPr>
              <w:t xml:space="preserve"> </w:t>
            </w:r>
            <w:r w:rsidR="00BA5BC6" w:rsidRPr="00176BD0">
              <w:rPr>
                <w:i/>
                <w:iCs/>
                <w:sz w:val="20"/>
                <w:szCs w:val="20"/>
              </w:rPr>
              <w:t>3</w:t>
            </w:r>
          </w:p>
        </w:tc>
        <w:tc>
          <w:tcPr>
            <w:tcW w:w="1561" w:type="dxa"/>
          </w:tcPr>
          <w:p w14:paraId="6D24B9D4" w14:textId="77777777" w:rsidR="00922014" w:rsidRPr="001A7098" w:rsidRDefault="00922014" w:rsidP="006F0190">
            <w:pPr>
              <w:rPr>
                <w:sz w:val="20"/>
                <w:szCs w:val="20"/>
              </w:rPr>
            </w:pPr>
            <w:r>
              <w:rPr>
                <w:sz w:val="20"/>
                <w:szCs w:val="20"/>
              </w:rPr>
              <w:t>No working code available for demonstration</w:t>
            </w:r>
          </w:p>
        </w:tc>
        <w:tc>
          <w:tcPr>
            <w:tcW w:w="1678" w:type="dxa"/>
          </w:tcPr>
          <w:p w14:paraId="648ABD77" w14:textId="77777777" w:rsidR="00EF12AE" w:rsidRDefault="00922014" w:rsidP="006F0190">
            <w:pPr>
              <w:rPr>
                <w:sz w:val="20"/>
                <w:szCs w:val="20"/>
              </w:rPr>
            </w:pPr>
            <w:r>
              <w:rPr>
                <w:sz w:val="20"/>
                <w:szCs w:val="20"/>
              </w:rPr>
              <w:t>Working code but with some essential functionality missing.</w:t>
            </w:r>
          </w:p>
          <w:p w14:paraId="34F9F5E0" w14:textId="20A2E778" w:rsidR="00922014" w:rsidRPr="001A7098" w:rsidRDefault="00922014" w:rsidP="006F0190">
            <w:pPr>
              <w:rPr>
                <w:sz w:val="20"/>
                <w:szCs w:val="20"/>
              </w:rPr>
            </w:pPr>
            <w:r>
              <w:rPr>
                <w:sz w:val="20"/>
                <w:szCs w:val="20"/>
              </w:rPr>
              <w:t xml:space="preserve">Aspects </w:t>
            </w:r>
            <w:proofErr w:type="gramStart"/>
            <w:r>
              <w:rPr>
                <w:sz w:val="20"/>
                <w:szCs w:val="20"/>
              </w:rPr>
              <w:t>hard-coded</w:t>
            </w:r>
            <w:proofErr w:type="gramEnd"/>
            <w:r w:rsidR="007B25CD">
              <w:rPr>
                <w:sz w:val="20"/>
                <w:szCs w:val="20"/>
              </w:rPr>
              <w:t>.</w:t>
            </w:r>
          </w:p>
        </w:tc>
        <w:tc>
          <w:tcPr>
            <w:tcW w:w="1678" w:type="dxa"/>
          </w:tcPr>
          <w:p w14:paraId="745A4F97" w14:textId="77777777" w:rsidR="00922014" w:rsidRPr="001A7098" w:rsidRDefault="00922014" w:rsidP="006F0190">
            <w:pPr>
              <w:rPr>
                <w:sz w:val="20"/>
                <w:szCs w:val="20"/>
              </w:rPr>
            </w:pPr>
            <w:r>
              <w:rPr>
                <w:sz w:val="20"/>
                <w:szCs w:val="20"/>
              </w:rPr>
              <w:t>Most of essential functionality demonstrated. Basic user interfaces and/or use of config files.</w:t>
            </w:r>
          </w:p>
        </w:tc>
        <w:tc>
          <w:tcPr>
            <w:tcW w:w="1678" w:type="dxa"/>
          </w:tcPr>
          <w:p w14:paraId="5070E558" w14:textId="77777777" w:rsidR="007B25CD" w:rsidRDefault="00922014" w:rsidP="006F0190">
            <w:pPr>
              <w:rPr>
                <w:sz w:val="20"/>
                <w:szCs w:val="20"/>
              </w:rPr>
            </w:pPr>
            <w:r>
              <w:rPr>
                <w:sz w:val="20"/>
                <w:szCs w:val="20"/>
              </w:rPr>
              <w:t>All functionality demonstrated.</w:t>
            </w:r>
          </w:p>
          <w:p w14:paraId="113B07B2" w14:textId="77777777" w:rsidR="007B25CD" w:rsidRDefault="007B25CD" w:rsidP="006F0190">
            <w:pPr>
              <w:rPr>
                <w:sz w:val="20"/>
                <w:szCs w:val="20"/>
              </w:rPr>
            </w:pPr>
          </w:p>
          <w:p w14:paraId="47AC3D0E" w14:textId="30358BA5" w:rsidR="00922014" w:rsidRPr="001A7098" w:rsidRDefault="00922014" w:rsidP="006F0190">
            <w:pPr>
              <w:rPr>
                <w:sz w:val="20"/>
                <w:szCs w:val="20"/>
              </w:rPr>
            </w:pPr>
            <w:r>
              <w:rPr>
                <w:sz w:val="20"/>
                <w:szCs w:val="20"/>
              </w:rPr>
              <w:t xml:space="preserve">User interfaces allow configuration and show results </w:t>
            </w:r>
          </w:p>
        </w:tc>
        <w:tc>
          <w:tcPr>
            <w:tcW w:w="1678" w:type="dxa"/>
          </w:tcPr>
          <w:p w14:paraId="35AF1CD3" w14:textId="77777777" w:rsidR="00922014" w:rsidRPr="001A7098" w:rsidRDefault="00922014" w:rsidP="006F0190">
            <w:pPr>
              <w:rPr>
                <w:sz w:val="20"/>
                <w:szCs w:val="20"/>
              </w:rPr>
            </w:pPr>
            <w:r>
              <w:rPr>
                <w:sz w:val="20"/>
                <w:szCs w:val="20"/>
              </w:rPr>
              <w:t xml:space="preserve">Fully working code with all relevant appropriate interfaces. </w:t>
            </w:r>
          </w:p>
        </w:tc>
      </w:tr>
      <w:tr w:rsidR="00B51A6A" w14:paraId="377E2507" w14:textId="77777777" w:rsidTr="00176BD0">
        <w:tc>
          <w:tcPr>
            <w:tcW w:w="1795" w:type="dxa"/>
          </w:tcPr>
          <w:p w14:paraId="660F69A4" w14:textId="77777777" w:rsidR="00922014" w:rsidRDefault="00922014" w:rsidP="006F0190">
            <w:pPr>
              <w:rPr>
                <w:b/>
                <w:bCs/>
                <w:sz w:val="20"/>
                <w:szCs w:val="20"/>
              </w:rPr>
            </w:pPr>
            <w:r>
              <w:rPr>
                <w:b/>
                <w:bCs/>
                <w:sz w:val="20"/>
                <w:szCs w:val="20"/>
              </w:rPr>
              <w:t>Demonstration:</w:t>
            </w:r>
          </w:p>
          <w:p w14:paraId="7854B1A9" w14:textId="77777777" w:rsidR="00922014" w:rsidRDefault="00922014" w:rsidP="006F0190">
            <w:pPr>
              <w:rPr>
                <w:sz w:val="20"/>
                <w:szCs w:val="20"/>
              </w:rPr>
            </w:pPr>
            <w:r w:rsidRPr="001E5591">
              <w:rPr>
                <w:sz w:val="20"/>
                <w:szCs w:val="20"/>
              </w:rPr>
              <w:t>Complexity of technical solution</w:t>
            </w:r>
          </w:p>
          <w:p w14:paraId="33A7CC99" w14:textId="71AAB130" w:rsidR="00922014" w:rsidRDefault="00922014" w:rsidP="006F0190">
            <w:pPr>
              <w:rPr>
                <w:sz w:val="20"/>
                <w:szCs w:val="20"/>
              </w:rPr>
            </w:pPr>
            <w:r>
              <w:rPr>
                <w:sz w:val="20"/>
                <w:szCs w:val="20"/>
              </w:rPr>
              <w:t>2</w:t>
            </w:r>
            <w:r w:rsidRPr="001A7098">
              <w:rPr>
                <w:sz w:val="20"/>
                <w:szCs w:val="20"/>
              </w:rPr>
              <w:t>0</w:t>
            </w:r>
            <w:r>
              <w:rPr>
                <w:sz w:val="20"/>
                <w:szCs w:val="20"/>
              </w:rPr>
              <w:t xml:space="preserve">% </w:t>
            </w:r>
            <w:r w:rsidRPr="001E5591">
              <w:rPr>
                <w:sz w:val="20"/>
                <w:szCs w:val="20"/>
              </w:rPr>
              <w:t xml:space="preserve"> </w:t>
            </w:r>
          </w:p>
          <w:p w14:paraId="64308E9D" w14:textId="1BC04C97" w:rsidR="00864DE0" w:rsidRPr="00176BD0" w:rsidRDefault="006A15F3" w:rsidP="006F0190">
            <w:pPr>
              <w:rPr>
                <w:i/>
                <w:iCs/>
                <w:sz w:val="20"/>
                <w:szCs w:val="20"/>
              </w:rPr>
            </w:pPr>
            <w:r>
              <w:rPr>
                <w:i/>
                <w:iCs/>
                <w:sz w:val="20"/>
                <w:szCs w:val="20"/>
              </w:rPr>
              <w:t>LO: 2, 3</w:t>
            </w:r>
          </w:p>
        </w:tc>
        <w:tc>
          <w:tcPr>
            <w:tcW w:w="1561" w:type="dxa"/>
          </w:tcPr>
          <w:p w14:paraId="35DBFE5E" w14:textId="77777777" w:rsidR="00922014" w:rsidRPr="001A7098" w:rsidRDefault="00922014" w:rsidP="006F0190">
            <w:pPr>
              <w:rPr>
                <w:sz w:val="20"/>
                <w:szCs w:val="20"/>
              </w:rPr>
            </w:pPr>
            <w:r>
              <w:rPr>
                <w:sz w:val="20"/>
                <w:szCs w:val="20"/>
              </w:rPr>
              <w:t>Solution implemented has no or few learning or adaptive capabilities.</w:t>
            </w:r>
          </w:p>
        </w:tc>
        <w:tc>
          <w:tcPr>
            <w:tcW w:w="1678" w:type="dxa"/>
          </w:tcPr>
          <w:p w14:paraId="53BA341D" w14:textId="77777777" w:rsidR="00922014" w:rsidRPr="001A7098" w:rsidRDefault="00922014" w:rsidP="006F0190">
            <w:pPr>
              <w:rPr>
                <w:sz w:val="20"/>
                <w:szCs w:val="20"/>
              </w:rPr>
            </w:pPr>
            <w:r>
              <w:rPr>
                <w:sz w:val="20"/>
                <w:szCs w:val="20"/>
              </w:rPr>
              <w:t xml:space="preserve">Solution primarily applies simple technology or well documented examples or existing algorithms. </w:t>
            </w:r>
          </w:p>
        </w:tc>
        <w:tc>
          <w:tcPr>
            <w:tcW w:w="1678" w:type="dxa"/>
          </w:tcPr>
          <w:p w14:paraId="296E1FD1" w14:textId="77777777" w:rsidR="00922014" w:rsidRPr="001A7098" w:rsidRDefault="00922014" w:rsidP="006F0190">
            <w:pPr>
              <w:rPr>
                <w:sz w:val="20"/>
                <w:szCs w:val="20"/>
              </w:rPr>
            </w:pPr>
            <w:r>
              <w:rPr>
                <w:sz w:val="20"/>
                <w:szCs w:val="20"/>
              </w:rPr>
              <w:t>Solution incorporates a range of relevant pre-existing techniques to deliver a coherent solution / framework.</w:t>
            </w:r>
          </w:p>
        </w:tc>
        <w:tc>
          <w:tcPr>
            <w:tcW w:w="1678" w:type="dxa"/>
          </w:tcPr>
          <w:p w14:paraId="00C76242" w14:textId="77777777" w:rsidR="00922014" w:rsidRPr="001A7098" w:rsidRDefault="00922014" w:rsidP="006F0190">
            <w:pPr>
              <w:rPr>
                <w:sz w:val="20"/>
                <w:szCs w:val="20"/>
              </w:rPr>
            </w:pPr>
            <w:r>
              <w:rPr>
                <w:sz w:val="20"/>
                <w:szCs w:val="20"/>
              </w:rPr>
              <w:t>Solution incorporates a range of relevant techniques with some original or recently published elements in a well justified framework.</w:t>
            </w:r>
          </w:p>
        </w:tc>
        <w:tc>
          <w:tcPr>
            <w:tcW w:w="1678" w:type="dxa"/>
          </w:tcPr>
          <w:p w14:paraId="7C111C78" w14:textId="77777777" w:rsidR="00922014" w:rsidRPr="001A7098" w:rsidRDefault="00922014" w:rsidP="006F0190">
            <w:pPr>
              <w:rPr>
                <w:sz w:val="20"/>
                <w:szCs w:val="20"/>
              </w:rPr>
            </w:pPr>
            <w:r>
              <w:rPr>
                <w:sz w:val="20"/>
                <w:szCs w:val="20"/>
              </w:rPr>
              <w:t xml:space="preserve">Solution displays outstanding understanding of a range of paradigms and approaches, with selected components integrated into a coherent framework with some novelty. </w:t>
            </w:r>
          </w:p>
        </w:tc>
      </w:tr>
      <w:tr w:rsidR="00B51A6A" w14:paraId="7047199C" w14:textId="77777777" w:rsidTr="00176BD0">
        <w:tc>
          <w:tcPr>
            <w:tcW w:w="1795" w:type="dxa"/>
          </w:tcPr>
          <w:p w14:paraId="7D5F3F1A" w14:textId="77777777" w:rsidR="00922014" w:rsidRDefault="00922014" w:rsidP="006F0190">
            <w:pPr>
              <w:rPr>
                <w:b/>
                <w:bCs/>
                <w:sz w:val="20"/>
                <w:szCs w:val="20"/>
              </w:rPr>
            </w:pPr>
            <w:r>
              <w:rPr>
                <w:b/>
                <w:bCs/>
                <w:sz w:val="20"/>
                <w:szCs w:val="20"/>
              </w:rPr>
              <w:t>Report:</w:t>
            </w:r>
          </w:p>
          <w:p w14:paraId="4A04C62D" w14:textId="77777777" w:rsidR="00922014" w:rsidRDefault="00922014" w:rsidP="006F0190">
            <w:pPr>
              <w:rPr>
                <w:sz w:val="20"/>
                <w:szCs w:val="20"/>
              </w:rPr>
            </w:pPr>
            <w:r w:rsidRPr="001B70CF">
              <w:rPr>
                <w:sz w:val="20"/>
                <w:szCs w:val="20"/>
              </w:rPr>
              <w:t>Quality of code and writing</w:t>
            </w:r>
            <w:r>
              <w:rPr>
                <w:sz w:val="20"/>
                <w:szCs w:val="20"/>
              </w:rPr>
              <w:t xml:space="preserve"> </w:t>
            </w:r>
          </w:p>
          <w:p w14:paraId="620C3982" w14:textId="15673A10" w:rsidR="00922014" w:rsidRDefault="00006A56" w:rsidP="006F0190">
            <w:pPr>
              <w:rPr>
                <w:sz w:val="20"/>
                <w:szCs w:val="20"/>
              </w:rPr>
            </w:pPr>
            <w:r>
              <w:rPr>
                <w:sz w:val="20"/>
                <w:szCs w:val="20"/>
              </w:rPr>
              <w:t>5</w:t>
            </w:r>
            <w:r w:rsidR="00922014">
              <w:rPr>
                <w:sz w:val="20"/>
                <w:szCs w:val="20"/>
              </w:rPr>
              <w:t>%</w:t>
            </w:r>
          </w:p>
          <w:p w14:paraId="34337E3F" w14:textId="68A1B157" w:rsidR="00D36BDD" w:rsidRPr="00176BD0" w:rsidRDefault="006A15F3" w:rsidP="006F0190">
            <w:pPr>
              <w:rPr>
                <w:i/>
                <w:iCs/>
                <w:sz w:val="20"/>
                <w:szCs w:val="20"/>
              </w:rPr>
            </w:pPr>
            <w:r w:rsidRPr="00176BD0">
              <w:rPr>
                <w:i/>
                <w:iCs/>
                <w:sz w:val="20"/>
                <w:szCs w:val="20"/>
              </w:rPr>
              <w:t>LO: 2, 3</w:t>
            </w:r>
          </w:p>
        </w:tc>
        <w:tc>
          <w:tcPr>
            <w:tcW w:w="1561" w:type="dxa"/>
          </w:tcPr>
          <w:p w14:paraId="367EFED2" w14:textId="167F2838" w:rsidR="00922014" w:rsidRPr="001A7098" w:rsidRDefault="00922014" w:rsidP="006F0190">
            <w:pPr>
              <w:rPr>
                <w:sz w:val="20"/>
                <w:szCs w:val="20"/>
              </w:rPr>
            </w:pPr>
            <w:r>
              <w:rPr>
                <w:sz w:val="20"/>
                <w:szCs w:val="20"/>
              </w:rPr>
              <w:t>Poorly structured and documented</w:t>
            </w:r>
            <w:r w:rsidR="002653E3">
              <w:rPr>
                <w:sz w:val="20"/>
                <w:szCs w:val="20"/>
              </w:rPr>
              <w:t>.</w:t>
            </w:r>
            <w:r>
              <w:rPr>
                <w:sz w:val="20"/>
                <w:szCs w:val="20"/>
              </w:rPr>
              <w:t xml:space="preserve"> </w:t>
            </w:r>
            <w:r w:rsidR="002653E3">
              <w:rPr>
                <w:sz w:val="20"/>
                <w:szCs w:val="20"/>
              </w:rPr>
              <w:t>C</w:t>
            </w:r>
            <w:r>
              <w:rPr>
                <w:sz w:val="20"/>
                <w:szCs w:val="20"/>
              </w:rPr>
              <w:t xml:space="preserve">ode missing tests. </w:t>
            </w:r>
          </w:p>
        </w:tc>
        <w:tc>
          <w:tcPr>
            <w:tcW w:w="1678" w:type="dxa"/>
          </w:tcPr>
          <w:p w14:paraId="41028027" w14:textId="77777777" w:rsidR="00922014" w:rsidRDefault="00922014" w:rsidP="006F0190">
            <w:pPr>
              <w:rPr>
                <w:sz w:val="20"/>
                <w:szCs w:val="20"/>
              </w:rPr>
            </w:pPr>
            <w:r>
              <w:rPr>
                <w:sz w:val="20"/>
                <w:szCs w:val="20"/>
              </w:rPr>
              <w:t>Reasonably structured code with some documentation and/or design diagrams.</w:t>
            </w:r>
          </w:p>
          <w:p w14:paraId="17FB250C" w14:textId="77777777" w:rsidR="00922014" w:rsidRPr="001A7098" w:rsidRDefault="00922014" w:rsidP="006F0190">
            <w:pPr>
              <w:rPr>
                <w:sz w:val="20"/>
                <w:szCs w:val="20"/>
              </w:rPr>
            </w:pPr>
            <w:r>
              <w:rPr>
                <w:sz w:val="20"/>
                <w:szCs w:val="20"/>
              </w:rPr>
              <w:t>Poor or incomplete test strategy</w:t>
            </w:r>
          </w:p>
        </w:tc>
        <w:tc>
          <w:tcPr>
            <w:tcW w:w="1678" w:type="dxa"/>
          </w:tcPr>
          <w:p w14:paraId="18C8FEC6" w14:textId="77777777" w:rsidR="00922014" w:rsidRPr="001A7098" w:rsidRDefault="00922014" w:rsidP="006F0190">
            <w:pPr>
              <w:rPr>
                <w:sz w:val="20"/>
                <w:szCs w:val="20"/>
              </w:rPr>
            </w:pPr>
            <w:r>
              <w:rPr>
                <w:sz w:val="20"/>
                <w:szCs w:val="20"/>
              </w:rPr>
              <w:t>Well-structured code presented in online repository with sufficient documentation to allow use by others.</w:t>
            </w:r>
          </w:p>
        </w:tc>
        <w:tc>
          <w:tcPr>
            <w:tcW w:w="1678" w:type="dxa"/>
          </w:tcPr>
          <w:p w14:paraId="71E2BB5B" w14:textId="77777777" w:rsidR="00922014" w:rsidRDefault="00922014" w:rsidP="006F0190">
            <w:pPr>
              <w:rPr>
                <w:sz w:val="20"/>
                <w:szCs w:val="20"/>
              </w:rPr>
            </w:pPr>
            <w:r>
              <w:rPr>
                <w:sz w:val="20"/>
                <w:szCs w:val="20"/>
              </w:rPr>
              <w:t>Well -structured code presented in online repository with sufficient documentation to allow use and ongoing development by others.</w:t>
            </w:r>
          </w:p>
          <w:p w14:paraId="223A9290" w14:textId="77777777" w:rsidR="00922014" w:rsidRPr="001A7098" w:rsidRDefault="00922014" w:rsidP="006F0190">
            <w:pPr>
              <w:rPr>
                <w:sz w:val="20"/>
                <w:szCs w:val="20"/>
              </w:rPr>
            </w:pPr>
          </w:p>
        </w:tc>
        <w:tc>
          <w:tcPr>
            <w:tcW w:w="1678" w:type="dxa"/>
          </w:tcPr>
          <w:p w14:paraId="3C156592" w14:textId="77777777" w:rsidR="00922014" w:rsidRDefault="00922014" w:rsidP="006F0190">
            <w:pPr>
              <w:rPr>
                <w:sz w:val="20"/>
                <w:szCs w:val="20"/>
              </w:rPr>
            </w:pPr>
            <w:r>
              <w:rPr>
                <w:sz w:val="20"/>
                <w:szCs w:val="20"/>
              </w:rPr>
              <w:t>Excellent documented code presented in repository with appropriate tools used for code style and testing.</w:t>
            </w:r>
          </w:p>
          <w:p w14:paraId="1BE661EA" w14:textId="77777777" w:rsidR="00922014" w:rsidRPr="001A7098" w:rsidRDefault="00922014" w:rsidP="006F0190">
            <w:pPr>
              <w:rPr>
                <w:sz w:val="20"/>
                <w:szCs w:val="20"/>
              </w:rPr>
            </w:pPr>
            <w:r>
              <w:rPr>
                <w:sz w:val="20"/>
                <w:szCs w:val="20"/>
              </w:rPr>
              <w:t xml:space="preserve">Clear roadmap for future extension. </w:t>
            </w:r>
          </w:p>
        </w:tc>
      </w:tr>
      <w:tr w:rsidR="00006A56" w14:paraId="7544F61E" w14:textId="77777777" w:rsidTr="00176BD0">
        <w:tc>
          <w:tcPr>
            <w:tcW w:w="1795" w:type="dxa"/>
          </w:tcPr>
          <w:p w14:paraId="2F022A2D" w14:textId="77777777" w:rsidR="00006A56" w:rsidRDefault="00006A56" w:rsidP="006F0190">
            <w:pPr>
              <w:rPr>
                <w:b/>
                <w:bCs/>
                <w:sz w:val="20"/>
                <w:szCs w:val="20"/>
              </w:rPr>
            </w:pPr>
            <w:r w:rsidRPr="002071CB">
              <w:rPr>
                <w:b/>
                <w:bCs/>
                <w:sz w:val="20"/>
                <w:szCs w:val="20"/>
              </w:rPr>
              <w:t>Report</w:t>
            </w:r>
            <w:r w:rsidR="002071CB">
              <w:rPr>
                <w:b/>
                <w:bCs/>
                <w:sz w:val="20"/>
                <w:szCs w:val="20"/>
              </w:rPr>
              <w:t>:</w:t>
            </w:r>
          </w:p>
          <w:p w14:paraId="5D729579" w14:textId="77777777" w:rsidR="002071CB" w:rsidRDefault="2D44002F" w:rsidP="006F0190">
            <w:pPr>
              <w:rPr>
                <w:sz w:val="20"/>
                <w:szCs w:val="20"/>
              </w:rPr>
            </w:pPr>
            <w:r w:rsidRPr="0FBFC1AC">
              <w:rPr>
                <w:sz w:val="20"/>
                <w:szCs w:val="20"/>
              </w:rPr>
              <w:t>Use of Generative AI (</w:t>
            </w:r>
            <w:proofErr w:type="spellStart"/>
            <w:r w:rsidRPr="0FBFC1AC">
              <w:rPr>
                <w:sz w:val="20"/>
                <w:szCs w:val="20"/>
              </w:rPr>
              <w:t>genAI</w:t>
            </w:r>
            <w:proofErr w:type="spellEnd"/>
            <w:r w:rsidR="0D665E65" w:rsidRPr="0FBFC1AC">
              <w:rPr>
                <w:sz w:val="20"/>
                <w:szCs w:val="20"/>
              </w:rPr>
              <w:t>)</w:t>
            </w:r>
          </w:p>
          <w:p w14:paraId="1134106A" w14:textId="7A0E262F" w:rsidR="007C67ED" w:rsidRDefault="0D665E65" w:rsidP="006F0190">
            <w:pPr>
              <w:rPr>
                <w:sz w:val="20"/>
                <w:szCs w:val="20"/>
              </w:rPr>
            </w:pPr>
            <w:r w:rsidRPr="0FBFC1AC">
              <w:rPr>
                <w:sz w:val="20"/>
                <w:szCs w:val="20"/>
              </w:rPr>
              <w:t xml:space="preserve">5% </w:t>
            </w:r>
          </w:p>
          <w:p w14:paraId="480BB2A7" w14:textId="525B1938" w:rsidR="00764781" w:rsidRPr="00176BD0" w:rsidRDefault="00B722A6" w:rsidP="006F0190">
            <w:pPr>
              <w:rPr>
                <w:i/>
                <w:iCs/>
                <w:sz w:val="20"/>
                <w:szCs w:val="20"/>
              </w:rPr>
            </w:pPr>
            <w:r>
              <w:rPr>
                <w:i/>
                <w:iCs/>
                <w:sz w:val="20"/>
                <w:szCs w:val="20"/>
              </w:rPr>
              <w:t>LO: 1</w:t>
            </w:r>
          </w:p>
        </w:tc>
        <w:tc>
          <w:tcPr>
            <w:tcW w:w="1561" w:type="dxa"/>
          </w:tcPr>
          <w:p w14:paraId="03D1844B" w14:textId="74CFCD85" w:rsidR="00006A56" w:rsidRDefault="11401704" w:rsidP="006F0190">
            <w:pPr>
              <w:rPr>
                <w:sz w:val="20"/>
                <w:szCs w:val="20"/>
              </w:rPr>
            </w:pPr>
            <w:r w:rsidRPr="2834744F">
              <w:rPr>
                <w:sz w:val="20"/>
                <w:szCs w:val="20"/>
              </w:rPr>
              <w:t xml:space="preserve">Little or undocumented use of </w:t>
            </w:r>
            <w:proofErr w:type="spellStart"/>
            <w:r w:rsidRPr="2834744F">
              <w:rPr>
                <w:sz w:val="20"/>
                <w:szCs w:val="20"/>
              </w:rPr>
              <w:t>genAI</w:t>
            </w:r>
            <w:proofErr w:type="spellEnd"/>
          </w:p>
        </w:tc>
        <w:tc>
          <w:tcPr>
            <w:tcW w:w="1678" w:type="dxa"/>
          </w:tcPr>
          <w:p w14:paraId="17CCD9A3" w14:textId="6582433C" w:rsidR="00006A56" w:rsidRDefault="00892924" w:rsidP="006F0190">
            <w:pPr>
              <w:rPr>
                <w:sz w:val="20"/>
                <w:szCs w:val="20"/>
              </w:rPr>
            </w:pPr>
            <w:r>
              <w:rPr>
                <w:sz w:val="20"/>
                <w:szCs w:val="20"/>
              </w:rPr>
              <w:t xml:space="preserve">Some use of </w:t>
            </w:r>
            <w:proofErr w:type="spellStart"/>
            <w:r>
              <w:rPr>
                <w:sz w:val="20"/>
                <w:szCs w:val="20"/>
              </w:rPr>
              <w:t>genAI</w:t>
            </w:r>
            <w:proofErr w:type="spellEnd"/>
            <w:r>
              <w:rPr>
                <w:sz w:val="20"/>
                <w:szCs w:val="20"/>
              </w:rPr>
              <w:t xml:space="preserve"> for creating code or artefacts but poorly evaluated.</w:t>
            </w:r>
          </w:p>
        </w:tc>
        <w:tc>
          <w:tcPr>
            <w:tcW w:w="1678" w:type="dxa"/>
          </w:tcPr>
          <w:p w14:paraId="28C5F205" w14:textId="48F8E024" w:rsidR="00006A56" w:rsidRDefault="00990DB6" w:rsidP="006F0190">
            <w:pPr>
              <w:rPr>
                <w:sz w:val="20"/>
                <w:szCs w:val="20"/>
              </w:rPr>
            </w:pPr>
            <w:r>
              <w:rPr>
                <w:sz w:val="20"/>
                <w:szCs w:val="20"/>
              </w:rPr>
              <w:t xml:space="preserve">Report shows good (and appropriately cited) use of </w:t>
            </w:r>
            <w:proofErr w:type="spellStart"/>
            <w:r>
              <w:rPr>
                <w:sz w:val="20"/>
                <w:szCs w:val="20"/>
              </w:rPr>
              <w:t>genAI</w:t>
            </w:r>
            <w:proofErr w:type="spellEnd"/>
            <w:r>
              <w:rPr>
                <w:sz w:val="20"/>
                <w:szCs w:val="20"/>
              </w:rPr>
              <w:t xml:space="preserve"> for some aspects, with reasonable evaluation</w:t>
            </w:r>
          </w:p>
        </w:tc>
        <w:tc>
          <w:tcPr>
            <w:tcW w:w="1678" w:type="dxa"/>
          </w:tcPr>
          <w:p w14:paraId="4CE27F4F" w14:textId="28D407AF" w:rsidR="00006A56" w:rsidRDefault="00990DB6" w:rsidP="006F0190">
            <w:pPr>
              <w:rPr>
                <w:sz w:val="20"/>
                <w:szCs w:val="20"/>
              </w:rPr>
            </w:pPr>
            <w:proofErr w:type="spellStart"/>
            <w:r>
              <w:rPr>
                <w:sz w:val="20"/>
                <w:szCs w:val="20"/>
              </w:rPr>
              <w:t>GenAI</w:t>
            </w:r>
            <w:proofErr w:type="spellEnd"/>
            <w:r>
              <w:rPr>
                <w:sz w:val="20"/>
                <w:szCs w:val="20"/>
              </w:rPr>
              <w:t xml:space="preserve"> used, cited, a</w:t>
            </w:r>
            <w:r w:rsidR="00B9533F">
              <w:rPr>
                <w:sz w:val="20"/>
                <w:szCs w:val="20"/>
              </w:rPr>
              <w:t>nd appropriately tested for significant parts of project. Some reflection of its usefulness</w:t>
            </w:r>
          </w:p>
        </w:tc>
        <w:tc>
          <w:tcPr>
            <w:tcW w:w="1678" w:type="dxa"/>
          </w:tcPr>
          <w:p w14:paraId="283ADD35" w14:textId="1EA1568B" w:rsidR="00006A56" w:rsidRDefault="00B9533F" w:rsidP="006F0190">
            <w:pPr>
              <w:rPr>
                <w:sz w:val="20"/>
                <w:szCs w:val="20"/>
              </w:rPr>
            </w:pPr>
            <w:r>
              <w:rPr>
                <w:sz w:val="20"/>
                <w:szCs w:val="20"/>
              </w:rPr>
              <w:t xml:space="preserve">Coherent strategy for using and evaluating products of </w:t>
            </w:r>
            <w:proofErr w:type="spellStart"/>
            <w:r>
              <w:rPr>
                <w:sz w:val="20"/>
                <w:szCs w:val="20"/>
              </w:rPr>
              <w:t>genAI</w:t>
            </w:r>
            <w:proofErr w:type="spellEnd"/>
            <w:r>
              <w:rPr>
                <w:sz w:val="20"/>
                <w:szCs w:val="20"/>
              </w:rPr>
              <w:t xml:space="preserve"> in </w:t>
            </w:r>
            <w:r w:rsidR="00320B20">
              <w:rPr>
                <w:sz w:val="20"/>
                <w:szCs w:val="20"/>
              </w:rPr>
              <w:t>all</w:t>
            </w:r>
            <w:r>
              <w:rPr>
                <w:sz w:val="20"/>
                <w:szCs w:val="20"/>
              </w:rPr>
              <w:t xml:space="preserve"> aspect</w:t>
            </w:r>
            <w:r w:rsidR="00320B20">
              <w:rPr>
                <w:sz w:val="20"/>
                <w:szCs w:val="20"/>
              </w:rPr>
              <w:t>s of project.</w:t>
            </w:r>
          </w:p>
        </w:tc>
      </w:tr>
      <w:tr w:rsidR="00B51A6A" w14:paraId="6F713B98" w14:textId="77777777" w:rsidTr="00176BD0">
        <w:tc>
          <w:tcPr>
            <w:tcW w:w="1795" w:type="dxa"/>
          </w:tcPr>
          <w:p w14:paraId="72AE5A13" w14:textId="77777777" w:rsidR="00922014" w:rsidRDefault="00922014" w:rsidP="006F0190">
            <w:pPr>
              <w:rPr>
                <w:b/>
                <w:bCs/>
                <w:sz w:val="20"/>
                <w:szCs w:val="20"/>
              </w:rPr>
            </w:pPr>
            <w:r>
              <w:rPr>
                <w:b/>
                <w:bCs/>
                <w:sz w:val="20"/>
                <w:szCs w:val="20"/>
              </w:rPr>
              <w:lastRenderedPageBreak/>
              <w:t>Report:</w:t>
            </w:r>
          </w:p>
          <w:p w14:paraId="25C27407" w14:textId="77777777" w:rsidR="00922014" w:rsidRDefault="00922014" w:rsidP="006F0190">
            <w:pPr>
              <w:rPr>
                <w:sz w:val="20"/>
                <w:szCs w:val="20"/>
              </w:rPr>
            </w:pPr>
            <w:r w:rsidRPr="00923648">
              <w:rPr>
                <w:sz w:val="20"/>
                <w:szCs w:val="20"/>
              </w:rPr>
              <w:t xml:space="preserve">Problem </w:t>
            </w:r>
            <w:r>
              <w:rPr>
                <w:sz w:val="20"/>
                <w:szCs w:val="20"/>
              </w:rPr>
              <w:t>c</w:t>
            </w:r>
            <w:r w:rsidRPr="00923648">
              <w:rPr>
                <w:sz w:val="20"/>
                <w:szCs w:val="20"/>
              </w:rPr>
              <w:t xml:space="preserve">omplexity and </w:t>
            </w:r>
            <w:r>
              <w:rPr>
                <w:sz w:val="20"/>
                <w:szCs w:val="20"/>
              </w:rPr>
              <w:t>technical challenges</w:t>
            </w:r>
          </w:p>
          <w:p w14:paraId="022CB8D2" w14:textId="25FEB6DA" w:rsidR="00922014" w:rsidRDefault="00922014" w:rsidP="006F0190">
            <w:pPr>
              <w:rPr>
                <w:sz w:val="20"/>
                <w:szCs w:val="20"/>
              </w:rPr>
            </w:pPr>
            <w:r>
              <w:rPr>
                <w:sz w:val="20"/>
                <w:szCs w:val="20"/>
              </w:rPr>
              <w:t>2</w:t>
            </w:r>
            <w:r w:rsidRPr="001A7098">
              <w:rPr>
                <w:sz w:val="20"/>
                <w:szCs w:val="20"/>
              </w:rPr>
              <w:t>0</w:t>
            </w:r>
            <w:r>
              <w:rPr>
                <w:sz w:val="20"/>
                <w:szCs w:val="20"/>
              </w:rPr>
              <w:t xml:space="preserve">% </w:t>
            </w:r>
          </w:p>
          <w:p w14:paraId="2FEA0464" w14:textId="5398DEA7" w:rsidR="0033499A" w:rsidRPr="00923648" w:rsidRDefault="00B722A6" w:rsidP="006F0190">
            <w:pPr>
              <w:rPr>
                <w:sz w:val="20"/>
                <w:szCs w:val="20"/>
              </w:rPr>
            </w:pPr>
            <w:r w:rsidRPr="005D2A32">
              <w:rPr>
                <w:i/>
                <w:iCs/>
                <w:sz w:val="20"/>
                <w:szCs w:val="20"/>
              </w:rPr>
              <w:t>LO: 2, 3</w:t>
            </w:r>
          </w:p>
        </w:tc>
        <w:tc>
          <w:tcPr>
            <w:tcW w:w="1561" w:type="dxa"/>
          </w:tcPr>
          <w:p w14:paraId="3FB72D9F" w14:textId="77777777" w:rsidR="00922014" w:rsidRDefault="00922014" w:rsidP="006F0190">
            <w:pPr>
              <w:rPr>
                <w:sz w:val="20"/>
                <w:szCs w:val="20"/>
              </w:rPr>
            </w:pPr>
            <w:r>
              <w:rPr>
                <w:sz w:val="20"/>
                <w:szCs w:val="20"/>
              </w:rPr>
              <w:t>Simple problem and/or solution requiring little Artificial Intelligence</w:t>
            </w:r>
          </w:p>
          <w:p w14:paraId="715DF690" w14:textId="77777777" w:rsidR="00922014" w:rsidRPr="001A7098" w:rsidRDefault="00922014" w:rsidP="006F0190">
            <w:pPr>
              <w:rPr>
                <w:sz w:val="20"/>
                <w:szCs w:val="20"/>
              </w:rPr>
            </w:pPr>
            <w:r>
              <w:rPr>
                <w:sz w:val="20"/>
                <w:szCs w:val="20"/>
              </w:rPr>
              <w:t>OR poorly justified choice of approach.</w:t>
            </w:r>
          </w:p>
        </w:tc>
        <w:tc>
          <w:tcPr>
            <w:tcW w:w="1678" w:type="dxa"/>
          </w:tcPr>
          <w:p w14:paraId="3CC8EF4B" w14:textId="77777777" w:rsidR="00922014" w:rsidRPr="001A7098" w:rsidRDefault="00922014" w:rsidP="006F0190">
            <w:pPr>
              <w:rPr>
                <w:sz w:val="20"/>
                <w:szCs w:val="20"/>
              </w:rPr>
            </w:pPr>
            <w:r>
              <w:rPr>
                <w:sz w:val="20"/>
                <w:szCs w:val="20"/>
              </w:rPr>
              <w:t>Well-designed solution to a problem with significant complexity. Results inconclusive and/or weak justification for approach taken.</w:t>
            </w:r>
          </w:p>
        </w:tc>
        <w:tc>
          <w:tcPr>
            <w:tcW w:w="1678" w:type="dxa"/>
          </w:tcPr>
          <w:p w14:paraId="0390E931" w14:textId="77777777" w:rsidR="00922014" w:rsidRPr="001A7098" w:rsidRDefault="00922014" w:rsidP="006F0190">
            <w:pPr>
              <w:rPr>
                <w:sz w:val="20"/>
                <w:szCs w:val="20"/>
              </w:rPr>
            </w:pPr>
            <w:r>
              <w:rPr>
                <w:sz w:val="20"/>
                <w:szCs w:val="20"/>
              </w:rPr>
              <w:t>Good analysis of complex problem leading to a well justified selection of approach.</w:t>
            </w:r>
          </w:p>
        </w:tc>
        <w:tc>
          <w:tcPr>
            <w:tcW w:w="1678" w:type="dxa"/>
          </w:tcPr>
          <w:p w14:paraId="694EA137" w14:textId="77777777" w:rsidR="00922014" w:rsidRPr="001A7098" w:rsidRDefault="00922014" w:rsidP="006F0190">
            <w:pPr>
              <w:rPr>
                <w:sz w:val="20"/>
                <w:szCs w:val="20"/>
              </w:rPr>
            </w:pPr>
            <w:r>
              <w:rPr>
                <w:sz w:val="20"/>
                <w:szCs w:val="20"/>
              </w:rPr>
              <w:t>Good analysis of a complex problem, with consideration of different techniques leading to identification and implementation of a suitable solution.</w:t>
            </w:r>
          </w:p>
        </w:tc>
        <w:tc>
          <w:tcPr>
            <w:tcW w:w="1678" w:type="dxa"/>
          </w:tcPr>
          <w:p w14:paraId="088B9F77" w14:textId="77777777" w:rsidR="00922014" w:rsidRPr="001A7098" w:rsidRDefault="00922014" w:rsidP="006F0190">
            <w:pPr>
              <w:rPr>
                <w:sz w:val="20"/>
                <w:szCs w:val="20"/>
              </w:rPr>
            </w:pPr>
            <w:r>
              <w:rPr>
                <w:sz w:val="20"/>
                <w:szCs w:val="20"/>
              </w:rPr>
              <w:t xml:space="preserve"> Excellent analysis of a complex problem, with consideration of different techniques and a well justified choice of solution, possibly with comparison of alternatives.</w:t>
            </w:r>
          </w:p>
        </w:tc>
      </w:tr>
      <w:tr w:rsidR="00B51A6A" w14:paraId="07E41AD2" w14:textId="77777777" w:rsidTr="00176BD0">
        <w:tc>
          <w:tcPr>
            <w:tcW w:w="1795" w:type="dxa"/>
          </w:tcPr>
          <w:p w14:paraId="66082C3B" w14:textId="77777777" w:rsidR="00922014" w:rsidRDefault="00922014" w:rsidP="006F0190">
            <w:pPr>
              <w:rPr>
                <w:sz w:val="20"/>
                <w:szCs w:val="20"/>
              </w:rPr>
            </w:pPr>
            <w:r>
              <w:rPr>
                <w:b/>
                <w:bCs/>
                <w:sz w:val="20"/>
                <w:szCs w:val="20"/>
              </w:rPr>
              <w:t>Report:</w:t>
            </w:r>
          </w:p>
          <w:p w14:paraId="6295B091" w14:textId="77777777" w:rsidR="00922014" w:rsidRDefault="00922014" w:rsidP="006F0190">
            <w:pPr>
              <w:rPr>
                <w:sz w:val="20"/>
                <w:szCs w:val="20"/>
              </w:rPr>
            </w:pPr>
            <w:r>
              <w:rPr>
                <w:sz w:val="20"/>
                <w:szCs w:val="20"/>
              </w:rPr>
              <w:t xml:space="preserve">Evaluation of findings </w:t>
            </w:r>
          </w:p>
          <w:p w14:paraId="5F0B9F75" w14:textId="61FF0382" w:rsidR="00922014" w:rsidRDefault="00922014" w:rsidP="006F0190">
            <w:pPr>
              <w:rPr>
                <w:sz w:val="20"/>
                <w:szCs w:val="20"/>
              </w:rPr>
            </w:pPr>
            <w:r>
              <w:rPr>
                <w:sz w:val="20"/>
                <w:szCs w:val="20"/>
              </w:rPr>
              <w:t>1</w:t>
            </w:r>
            <w:r w:rsidRPr="001A7098">
              <w:rPr>
                <w:sz w:val="20"/>
                <w:szCs w:val="20"/>
              </w:rPr>
              <w:t>0</w:t>
            </w:r>
            <w:r>
              <w:rPr>
                <w:sz w:val="20"/>
                <w:szCs w:val="20"/>
              </w:rPr>
              <w:t>%</w:t>
            </w:r>
          </w:p>
          <w:p w14:paraId="4688A315" w14:textId="77777777" w:rsidR="00D36BDD" w:rsidRDefault="00D36BDD" w:rsidP="006F0190">
            <w:pPr>
              <w:rPr>
                <w:sz w:val="20"/>
                <w:szCs w:val="20"/>
              </w:rPr>
            </w:pPr>
          </w:p>
          <w:p w14:paraId="23A3A26A" w14:textId="66B7D974" w:rsidR="00D36BDD" w:rsidRPr="00446211" w:rsidRDefault="00B722A6" w:rsidP="006F0190">
            <w:pPr>
              <w:rPr>
                <w:sz w:val="20"/>
                <w:szCs w:val="20"/>
              </w:rPr>
            </w:pPr>
            <w:r w:rsidRPr="005D2A32">
              <w:rPr>
                <w:i/>
                <w:iCs/>
                <w:sz w:val="20"/>
                <w:szCs w:val="20"/>
              </w:rPr>
              <w:t xml:space="preserve">LO: </w:t>
            </w:r>
            <w:r>
              <w:rPr>
                <w:i/>
                <w:iCs/>
                <w:sz w:val="20"/>
                <w:szCs w:val="20"/>
              </w:rPr>
              <w:t>1</w:t>
            </w:r>
            <w:r w:rsidRPr="005D2A32">
              <w:rPr>
                <w:i/>
                <w:iCs/>
                <w:sz w:val="20"/>
                <w:szCs w:val="20"/>
              </w:rPr>
              <w:t xml:space="preserve">, </w:t>
            </w:r>
            <w:r>
              <w:rPr>
                <w:i/>
                <w:iCs/>
                <w:sz w:val="20"/>
                <w:szCs w:val="20"/>
              </w:rPr>
              <w:t>4</w:t>
            </w:r>
          </w:p>
        </w:tc>
        <w:tc>
          <w:tcPr>
            <w:tcW w:w="1561" w:type="dxa"/>
          </w:tcPr>
          <w:p w14:paraId="579A7A06" w14:textId="77777777" w:rsidR="00922014" w:rsidRDefault="00922014" w:rsidP="006F0190">
            <w:pPr>
              <w:rPr>
                <w:sz w:val="20"/>
                <w:szCs w:val="20"/>
              </w:rPr>
            </w:pPr>
            <w:r>
              <w:rPr>
                <w:sz w:val="20"/>
                <w:szCs w:val="20"/>
              </w:rPr>
              <w:t>Little evaluation or consideration of relevant metrics.</w:t>
            </w:r>
          </w:p>
          <w:p w14:paraId="61A5D3DC" w14:textId="77777777" w:rsidR="00BA4F0E" w:rsidRDefault="00BA4F0E" w:rsidP="006F0190">
            <w:pPr>
              <w:rPr>
                <w:sz w:val="20"/>
                <w:szCs w:val="20"/>
              </w:rPr>
            </w:pPr>
          </w:p>
          <w:p w14:paraId="34BB49EC" w14:textId="77777777" w:rsidR="00922014" w:rsidRDefault="00922014" w:rsidP="006F0190">
            <w:pPr>
              <w:rPr>
                <w:sz w:val="20"/>
                <w:szCs w:val="20"/>
              </w:rPr>
            </w:pPr>
            <w:r>
              <w:rPr>
                <w:sz w:val="20"/>
                <w:szCs w:val="20"/>
              </w:rPr>
              <w:t>Little or no analysis of findings</w:t>
            </w:r>
            <w:r w:rsidR="00372A90">
              <w:rPr>
                <w:sz w:val="20"/>
                <w:szCs w:val="20"/>
              </w:rPr>
              <w:t>.</w:t>
            </w:r>
          </w:p>
          <w:p w14:paraId="4CF9C092" w14:textId="77777777" w:rsidR="00BA4F0E" w:rsidRDefault="00BA4F0E" w:rsidP="006F0190">
            <w:pPr>
              <w:rPr>
                <w:sz w:val="20"/>
                <w:szCs w:val="20"/>
              </w:rPr>
            </w:pPr>
          </w:p>
          <w:p w14:paraId="5C4816E3" w14:textId="7EA267E3" w:rsidR="00372A90" w:rsidRPr="001A7098" w:rsidRDefault="00372A90" w:rsidP="006F0190">
            <w:pPr>
              <w:rPr>
                <w:sz w:val="20"/>
                <w:szCs w:val="20"/>
              </w:rPr>
            </w:pPr>
            <w:r>
              <w:rPr>
                <w:sz w:val="20"/>
                <w:szCs w:val="20"/>
              </w:rPr>
              <w:t>Little or no attention to problem context or legal/ethical issues</w:t>
            </w:r>
          </w:p>
        </w:tc>
        <w:tc>
          <w:tcPr>
            <w:tcW w:w="1678" w:type="dxa"/>
          </w:tcPr>
          <w:p w14:paraId="70895E86" w14:textId="77777777" w:rsidR="00922014" w:rsidRDefault="00922014" w:rsidP="006F0190">
            <w:pPr>
              <w:rPr>
                <w:sz w:val="20"/>
                <w:szCs w:val="20"/>
              </w:rPr>
            </w:pPr>
            <w:r>
              <w:rPr>
                <w:sz w:val="20"/>
                <w:szCs w:val="20"/>
              </w:rPr>
              <w:t>Solution evaluated on some metrics, but with little attention to risks to findings and limited analysis of findings.</w:t>
            </w:r>
          </w:p>
          <w:p w14:paraId="54A2F315" w14:textId="6597D5DC" w:rsidR="00D32B6A" w:rsidRPr="001A7098" w:rsidRDefault="00D32B6A" w:rsidP="006F0190">
            <w:pPr>
              <w:rPr>
                <w:sz w:val="20"/>
                <w:szCs w:val="20"/>
              </w:rPr>
            </w:pPr>
            <w:r>
              <w:rPr>
                <w:sz w:val="20"/>
                <w:szCs w:val="20"/>
              </w:rPr>
              <w:t>Some consideration of relevant legal or ethical issues.</w:t>
            </w:r>
          </w:p>
        </w:tc>
        <w:tc>
          <w:tcPr>
            <w:tcW w:w="1678" w:type="dxa"/>
          </w:tcPr>
          <w:p w14:paraId="6879B90D" w14:textId="77777777" w:rsidR="00F3146A" w:rsidRDefault="00922014" w:rsidP="006F0190">
            <w:pPr>
              <w:rPr>
                <w:sz w:val="20"/>
                <w:szCs w:val="20"/>
              </w:rPr>
            </w:pPr>
            <w:r>
              <w:rPr>
                <w:sz w:val="20"/>
                <w:szCs w:val="20"/>
              </w:rPr>
              <w:t xml:space="preserve">Reasonably justified </w:t>
            </w:r>
            <w:proofErr w:type="gramStart"/>
            <w:r>
              <w:rPr>
                <w:sz w:val="20"/>
                <w:szCs w:val="20"/>
              </w:rPr>
              <w:t>methodology</w:t>
            </w:r>
            <w:proofErr w:type="gramEnd"/>
            <w:r>
              <w:rPr>
                <w:sz w:val="20"/>
                <w:szCs w:val="20"/>
              </w:rPr>
              <w:t xml:space="preserve">. </w:t>
            </w:r>
          </w:p>
          <w:p w14:paraId="11153FF4" w14:textId="62476850" w:rsidR="00922014" w:rsidRDefault="00922014" w:rsidP="006F0190">
            <w:pPr>
              <w:rPr>
                <w:sz w:val="20"/>
                <w:szCs w:val="20"/>
              </w:rPr>
            </w:pPr>
            <w:r>
              <w:rPr>
                <w:sz w:val="20"/>
                <w:szCs w:val="20"/>
              </w:rPr>
              <w:t>Solution evaluated with some attention paid to sources of risk to findings.  Limited further analysis of conclusions.</w:t>
            </w:r>
          </w:p>
          <w:p w14:paraId="2D19D0B7" w14:textId="77777777" w:rsidR="005231C7" w:rsidRDefault="005231C7" w:rsidP="006F0190">
            <w:pPr>
              <w:rPr>
                <w:sz w:val="20"/>
                <w:szCs w:val="20"/>
              </w:rPr>
            </w:pPr>
          </w:p>
          <w:p w14:paraId="0A5446B2" w14:textId="20BD0875" w:rsidR="00D32B6A" w:rsidRPr="001A7098" w:rsidRDefault="00D32B6A" w:rsidP="006F0190">
            <w:pPr>
              <w:rPr>
                <w:sz w:val="20"/>
                <w:szCs w:val="20"/>
              </w:rPr>
            </w:pPr>
            <w:r>
              <w:rPr>
                <w:sz w:val="20"/>
                <w:szCs w:val="20"/>
              </w:rPr>
              <w:t xml:space="preserve">Consideration of </w:t>
            </w:r>
            <w:r w:rsidR="005231C7">
              <w:rPr>
                <w:sz w:val="20"/>
                <w:szCs w:val="20"/>
              </w:rPr>
              <w:t>relevant legal, ethical</w:t>
            </w:r>
            <w:r w:rsidR="00043BBA">
              <w:rPr>
                <w:sz w:val="20"/>
                <w:szCs w:val="20"/>
              </w:rPr>
              <w:t>, &amp;</w:t>
            </w:r>
            <w:r w:rsidR="005231C7">
              <w:rPr>
                <w:sz w:val="20"/>
                <w:szCs w:val="20"/>
              </w:rPr>
              <w:t xml:space="preserve"> </w:t>
            </w:r>
            <w:r w:rsidR="00B51A6A">
              <w:rPr>
                <w:sz w:val="20"/>
                <w:szCs w:val="20"/>
              </w:rPr>
              <w:t>professional issues</w:t>
            </w:r>
            <w:r w:rsidR="00F314EE">
              <w:rPr>
                <w:sz w:val="20"/>
                <w:szCs w:val="20"/>
              </w:rPr>
              <w:t>.</w:t>
            </w:r>
          </w:p>
        </w:tc>
        <w:tc>
          <w:tcPr>
            <w:tcW w:w="1678" w:type="dxa"/>
          </w:tcPr>
          <w:p w14:paraId="302024E1" w14:textId="77777777" w:rsidR="00F3146A" w:rsidRDefault="00922014" w:rsidP="006F0190">
            <w:pPr>
              <w:rPr>
                <w:sz w:val="20"/>
                <w:szCs w:val="20"/>
              </w:rPr>
            </w:pPr>
            <w:r>
              <w:rPr>
                <w:sz w:val="20"/>
                <w:szCs w:val="20"/>
              </w:rPr>
              <w:t xml:space="preserve">Well justified </w:t>
            </w:r>
            <w:proofErr w:type="gramStart"/>
            <w:r>
              <w:rPr>
                <w:sz w:val="20"/>
                <w:szCs w:val="20"/>
              </w:rPr>
              <w:t>methodology</w:t>
            </w:r>
            <w:proofErr w:type="gramEnd"/>
            <w:r>
              <w:rPr>
                <w:sz w:val="20"/>
                <w:szCs w:val="20"/>
              </w:rPr>
              <w:t xml:space="preserve">. </w:t>
            </w:r>
          </w:p>
          <w:p w14:paraId="4210EB35" w14:textId="77777777" w:rsidR="00F3146A" w:rsidRDefault="00F3146A" w:rsidP="006F0190">
            <w:pPr>
              <w:rPr>
                <w:sz w:val="20"/>
                <w:szCs w:val="20"/>
              </w:rPr>
            </w:pPr>
          </w:p>
          <w:p w14:paraId="26989B77" w14:textId="77777777" w:rsidR="00F3146A" w:rsidRDefault="00922014" w:rsidP="006F0190">
            <w:pPr>
              <w:rPr>
                <w:sz w:val="20"/>
                <w:szCs w:val="20"/>
              </w:rPr>
            </w:pPr>
            <w:r>
              <w:rPr>
                <w:sz w:val="20"/>
                <w:szCs w:val="20"/>
              </w:rPr>
              <w:t xml:space="preserve">Results, and risks to findings well described. </w:t>
            </w:r>
          </w:p>
          <w:p w14:paraId="5E28DAE0" w14:textId="138313BB" w:rsidR="00922014" w:rsidRDefault="00922014" w:rsidP="006F0190">
            <w:pPr>
              <w:rPr>
                <w:sz w:val="20"/>
                <w:szCs w:val="20"/>
              </w:rPr>
            </w:pPr>
            <w:r>
              <w:rPr>
                <w:sz w:val="20"/>
                <w:szCs w:val="20"/>
              </w:rPr>
              <w:t>Some further analysis of findings.</w:t>
            </w:r>
          </w:p>
          <w:p w14:paraId="3A43784E" w14:textId="77777777" w:rsidR="00F3146A" w:rsidRDefault="00F3146A" w:rsidP="006F0190">
            <w:pPr>
              <w:rPr>
                <w:sz w:val="20"/>
                <w:szCs w:val="20"/>
              </w:rPr>
            </w:pPr>
          </w:p>
          <w:p w14:paraId="18B0B2A9" w14:textId="34765263" w:rsidR="00B51A6A" w:rsidRDefault="00B51A6A" w:rsidP="006F0190">
            <w:pPr>
              <w:rPr>
                <w:sz w:val="20"/>
                <w:szCs w:val="20"/>
              </w:rPr>
            </w:pPr>
            <w:r>
              <w:rPr>
                <w:sz w:val="20"/>
                <w:szCs w:val="20"/>
              </w:rPr>
              <w:t>Clear analysis of legal,</w:t>
            </w:r>
            <w:r w:rsidR="00E91EE8">
              <w:rPr>
                <w:sz w:val="20"/>
                <w:szCs w:val="20"/>
              </w:rPr>
              <w:t xml:space="preserve"> </w:t>
            </w:r>
            <w:r>
              <w:rPr>
                <w:sz w:val="20"/>
                <w:szCs w:val="20"/>
              </w:rPr>
              <w:t>ethical and profession issues.</w:t>
            </w:r>
          </w:p>
          <w:p w14:paraId="6061B6C3" w14:textId="0C4DA498" w:rsidR="00922014" w:rsidRPr="001A7098" w:rsidRDefault="00922014" w:rsidP="006F0190">
            <w:pPr>
              <w:rPr>
                <w:sz w:val="20"/>
                <w:szCs w:val="20"/>
              </w:rPr>
            </w:pPr>
          </w:p>
        </w:tc>
        <w:tc>
          <w:tcPr>
            <w:tcW w:w="1678" w:type="dxa"/>
          </w:tcPr>
          <w:p w14:paraId="1F47B789" w14:textId="77777777" w:rsidR="00F3146A" w:rsidRDefault="00922014" w:rsidP="006F0190">
            <w:pPr>
              <w:rPr>
                <w:sz w:val="20"/>
                <w:szCs w:val="20"/>
              </w:rPr>
            </w:pPr>
            <w:r>
              <w:rPr>
                <w:sz w:val="20"/>
                <w:szCs w:val="20"/>
              </w:rPr>
              <w:t xml:space="preserve">Thoroughly justified </w:t>
            </w:r>
            <w:proofErr w:type="gramStart"/>
            <w:r>
              <w:rPr>
                <w:sz w:val="20"/>
                <w:szCs w:val="20"/>
              </w:rPr>
              <w:t>methodology</w:t>
            </w:r>
            <w:proofErr w:type="gramEnd"/>
            <w:r>
              <w:rPr>
                <w:sz w:val="20"/>
                <w:szCs w:val="20"/>
              </w:rPr>
              <w:t xml:space="preserve">, with potential risks to findings identified and addressed. </w:t>
            </w:r>
          </w:p>
          <w:p w14:paraId="6FA1FD10" w14:textId="77777777" w:rsidR="00F3146A" w:rsidRDefault="00F3146A" w:rsidP="006F0190">
            <w:pPr>
              <w:rPr>
                <w:sz w:val="20"/>
                <w:szCs w:val="20"/>
              </w:rPr>
            </w:pPr>
          </w:p>
          <w:p w14:paraId="1FAD4C8E" w14:textId="1D58B845" w:rsidR="00922014" w:rsidRDefault="00922014" w:rsidP="006F0190">
            <w:pPr>
              <w:rPr>
                <w:sz w:val="20"/>
                <w:szCs w:val="20"/>
              </w:rPr>
            </w:pPr>
            <w:r>
              <w:rPr>
                <w:sz w:val="20"/>
                <w:szCs w:val="20"/>
              </w:rPr>
              <w:t>Good summary and further analysis of results</w:t>
            </w:r>
            <w:r w:rsidR="00AE0DC4">
              <w:rPr>
                <w:sz w:val="20"/>
                <w:szCs w:val="20"/>
              </w:rPr>
              <w:t xml:space="preserve"> and legal/ethical/professional issues.</w:t>
            </w:r>
            <w:r>
              <w:rPr>
                <w:sz w:val="20"/>
                <w:szCs w:val="20"/>
              </w:rPr>
              <w:t xml:space="preserve"> </w:t>
            </w:r>
          </w:p>
          <w:p w14:paraId="565EA4C6" w14:textId="19B01058" w:rsidR="00922014" w:rsidRPr="001A7098" w:rsidRDefault="00922014" w:rsidP="006F0190">
            <w:pPr>
              <w:rPr>
                <w:sz w:val="20"/>
                <w:szCs w:val="20"/>
              </w:rPr>
            </w:pPr>
          </w:p>
        </w:tc>
      </w:tr>
    </w:tbl>
    <w:p w14:paraId="2E2F788D" w14:textId="77777777" w:rsidR="00730FE4" w:rsidRDefault="00730FE4">
      <w:pPr>
        <w:spacing w:after="160" w:line="259" w:lineRule="auto"/>
        <w:contextualSpacing w:val="0"/>
        <w:rPr>
          <w:b/>
          <w:sz w:val="24"/>
          <w:szCs w:val="24"/>
        </w:rPr>
      </w:pPr>
    </w:p>
    <w:p w14:paraId="621287C0" w14:textId="50B50014" w:rsidR="00D57672" w:rsidRPr="00D32BA0" w:rsidRDefault="00D57672" w:rsidP="00D32BA0">
      <w:pPr>
        <w:pStyle w:val="Bulletpointstyle"/>
      </w:pPr>
      <w:r w:rsidRPr="00D32BA0">
        <w:rPr>
          <w:rFonts w:ascii="Tahoma" w:hAnsi="Tahoma"/>
        </w:rPr>
        <w:t>The marking scheme above will be used to derive a score for the group.</w:t>
      </w:r>
    </w:p>
    <w:p w14:paraId="24E4EBE2" w14:textId="51CAE2D7" w:rsidR="0027244D" w:rsidRPr="006457AF" w:rsidRDefault="00B4420C" w:rsidP="00D32BA0">
      <w:pPr>
        <w:pStyle w:val="Bulletpointstyle"/>
        <w:rPr>
          <w:lang w:val="en-US"/>
        </w:rPr>
      </w:pPr>
      <w:r>
        <w:rPr>
          <w:rFonts w:ascii="Tahoma" w:hAnsi="Tahoma"/>
          <w:lang w:val="en-US"/>
        </w:rPr>
        <w:t>Y</w:t>
      </w:r>
      <w:r w:rsidR="00F42788" w:rsidRPr="006457AF">
        <w:rPr>
          <w:rFonts w:ascii="Tahoma" w:hAnsi="Tahoma"/>
          <w:lang w:val="en-US"/>
        </w:rPr>
        <w:t xml:space="preserve">ou will also be asked to submit a peer-evaluation form assessing the contributions made by </w:t>
      </w:r>
      <w:r w:rsidR="0027244D" w:rsidRPr="006457AF">
        <w:rPr>
          <w:rFonts w:ascii="Tahoma" w:hAnsi="Tahoma"/>
          <w:lang w:val="en-US"/>
        </w:rPr>
        <w:t>members of</w:t>
      </w:r>
      <w:r w:rsidR="00F42788" w:rsidRPr="006457AF">
        <w:rPr>
          <w:rFonts w:ascii="Tahoma" w:hAnsi="Tahoma"/>
          <w:lang w:val="en-US"/>
        </w:rPr>
        <w:t xml:space="preserve"> your group</w:t>
      </w:r>
      <w:r w:rsidR="00E5637A" w:rsidRPr="006457AF">
        <w:rPr>
          <w:rFonts w:ascii="Tahoma" w:hAnsi="Tahoma"/>
          <w:lang w:val="en-US"/>
        </w:rPr>
        <w:t xml:space="preserve"> t</w:t>
      </w:r>
      <w:r w:rsidR="00C20CA6" w:rsidRPr="006457AF">
        <w:rPr>
          <w:rFonts w:ascii="Tahoma" w:hAnsi="Tahoma"/>
          <w:lang w:val="en-US"/>
        </w:rPr>
        <w:t xml:space="preserve">o the </w:t>
      </w:r>
      <w:r w:rsidR="00E5637A" w:rsidRPr="006457AF">
        <w:rPr>
          <w:rFonts w:ascii="Tahoma" w:hAnsi="Tahoma"/>
          <w:lang w:val="en-US"/>
        </w:rPr>
        <w:t xml:space="preserve">design, </w:t>
      </w:r>
      <w:r w:rsidR="00C20CA6" w:rsidRPr="006457AF">
        <w:rPr>
          <w:rFonts w:ascii="Tahoma" w:hAnsi="Tahoma"/>
          <w:lang w:val="en-US"/>
        </w:rPr>
        <w:t xml:space="preserve">implementation, reporting and management of the project. </w:t>
      </w:r>
    </w:p>
    <w:p w14:paraId="36D085AC" w14:textId="2FEDC47D" w:rsidR="00C943EE" w:rsidRPr="00D32BA0" w:rsidRDefault="00A90D07" w:rsidP="00D32BA0">
      <w:pPr>
        <w:pStyle w:val="Bulletpointstyle"/>
      </w:pPr>
      <w:r w:rsidRPr="00D32BA0">
        <w:rPr>
          <w:rFonts w:ascii="Tahoma" w:hAnsi="Tahoma"/>
        </w:rPr>
        <w:t>Your average peer-assessed mark (</w:t>
      </w:r>
      <w:r w:rsidR="00E41335" w:rsidRPr="00D32BA0">
        <w:rPr>
          <w:rFonts w:ascii="Tahoma" w:hAnsi="Tahoma"/>
        </w:rPr>
        <w:t>relative t</w:t>
      </w:r>
      <w:r w:rsidRPr="00D32BA0">
        <w:rPr>
          <w:rFonts w:ascii="Tahoma" w:hAnsi="Tahoma"/>
        </w:rPr>
        <w:t>o</w:t>
      </w:r>
      <w:r w:rsidR="00E41335" w:rsidRPr="00D32BA0">
        <w:rPr>
          <w:rFonts w:ascii="Tahoma" w:hAnsi="Tahoma"/>
        </w:rPr>
        <w:t xml:space="preserve"> the rest of the </w:t>
      </w:r>
      <w:proofErr w:type="gramStart"/>
      <w:r w:rsidR="00E41335" w:rsidRPr="00D32BA0">
        <w:rPr>
          <w:rFonts w:ascii="Tahoma" w:hAnsi="Tahoma"/>
        </w:rPr>
        <w:t>group</w:t>
      </w:r>
      <w:r w:rsidRPr="00D32BA0">
        <w:rPr>
          <w:rFonts w:ascii="Tahoma" w:hAnsi="Tahoma"/>
        </w:rPr>
        <w:t xml:space="preserve">) </w:t>
      </w:r>
      <w:r w:rsidR="00C20CA6" w:rsidRPr="00D32BA0">
        <w:rPr>
          <w:rFonts w:ascii="Tahoma" w:hAnsi="Tahoma"/>
        </w:rPr>
        <w:t xml:space="preserve"> will</w:t>
      </w:r>
      <w:proofErr w:type="gramEnd"/>
      <w:r w:rsidR="00C20CA6" w:rsidRPr="00D32BA0">
        <w:rPr>
          <w:rFonts w:ascii="Tahoma" w:hAnsi="Tahoma"/>
        </w:rPr>
        <w:t xml:space="preserve"> be used </w:t>
      </w:r>
      <w:r w:rsidRPr="00D32BA0">
        <w:rPr>
          <w:rFonts w:ascii="Tahoma" w:hAnsi="Tahoma"/>
        </w:rPr>
        <w:t xml:space="preserve">as a </w:t>
      </w:r>
      <w:r w:rsidR="00C943EE" w:rsidRPr="00D32BA0">
        <w:rPr>
          <w:rFonts w:ascii="Tahoma" w:hAnsi="Tahoma"/>
        </w:rPr>
        <w:t>weighting</w:t>
      </w:r>
      <w:r w:rsidRPr="00D32BA0">
        <w:rPr>
          <w:rFonts w:ascii="Tahoma" w:hAnsi="Tahoma"/>
        </w:rPr>
        <w:t xml:space="preserve"> factor </w:t>
      </w:r>
      <w:r w:rsidR="00C92CF8" w:rsidRPr="0FBFC1AC">
        <w:rPr>
          <w:rFonts w:ascii="Tahoma" w:hAnsi="Tahoma"/>
        </w:rPr>
        <w:t>when</w:t>
      </w:r>
      <w:r w:rsidR="00C20CA6" w:rsidRPr="00D32BA0">
        <w:rPr>
          <w:rFonts w:ascii="Tahoma" w:hAnsi="Tahoma"/>
        </w:rPr>
        <w:t xml:space="preserve"> </w:t>
      </w:r>
      <w:r w:rsidR="00D32BA0">
        <w:rPr>
          <w:rFonts w:ascii="Tahoma" w:hAnsi="Tahoma"/>
        </w:rPr>
        <w:t xml:space="preserve">we </w:t>
      </w:r>
      <w:r w:rsidR="00067D8A" w:rsidRPr="00D32BA0">
        <w:rPr>
          <w:rFonts w:ascii="Tahoma" w:hAnsi="Tahoma"/>
        </w:rPr>
        <w:t>generate</w:t>
      </w:r>
      <w:r w:rsidR="000D2EDC" w:rsidRPr="00D32BA0">
        <w:rPr>
          <w:rFonts w:ascii="Tahoma" w:hAnsi="Tahoma"/>
        </w:rPr>
        <w:t xml:space="preserve"> </w:t>
      </w:r>
      <w:r w:rsidRPr="00D32BA0">
        <w:rPr>
          <w:rFonts w:ascii="Tahoma" w:hAnsi="Tahoma"/>
        </w:rPr>
        <w:t>your</w:t>
      </w:r>
      <w:r w:rsidR="00F718C2" w:rsidRPr="00D32BA0">
        <w:rPr>
          <w:rFonts w:ascii="Tahoma" w:hAnsi="Tahoma"/>
        </w:rPr>
        <w:t xml:space="preserve"> </w:t>
      </w:r>
      <w:r w:rsidR="000D2EDC" w:rsidRPr="00D32BA0">
        <w:rPr>
          <w:rFonts w:ascii="Tahoma" w:hAnsi="Tahoma"/>
        </w:rPr>
        <w:t xml:space="preserve">individual </w:t>
      </w:r>
      <w:r w:rsidR="00C943EE" w:rsidRPr="00D32BA0">
        <w:rPr>
          <w:rFonts w:ascii="Tahoma" w:hAnsi="Tahoma"/>
        </w:rPr>
        <w:t>mark</w:t>
      </w:r>
      <w:r w:rsidR="00C92CF8" w:rsidRPr="0FBFC1AC">
        <w:rPr>
          <w:rFonts w:ascii="Tahoma" w:hAnsi="Tahoma"/>
        </w:rPr>
        <w:t xml:space="preserve"> from the group mark</w:t>
      </w:r>
      <w:r w:rsidR="00C943EE" w:rsidRPr="00D32BA0">
        <w:rPr>
          <w:rFonts w:ascii="Tahoma" w:hAnsi="Tahoma"/>
        </w:rPr>
        <w:t xml:space="preserve">.   </w:t>
      </w:r>
    </w:p>
    <w:p w14:paraId="7175602B" w14:textId="21774E12" w:rsidR="00F42788" w:rsidRPr="006457AF" w:rsidRDefault="00247A4C" w:rsidP="00D32BA0">
      <w:pPr>
        <w:pStyle w:val="Bulletpointstyle"/>
        <w:rPr>
          <w:b/>
        </w:rPr>
      </w:pPr>
      <w:r w:rsidRPr="006457AF">
        <w:rPr>
          <w:rFonts w:ascii="Tahoma" w:hAnsi="Tahoma"/>
          <w:lang w:val="en-US"/>
        </w:rPr>
        <w:t>Tutors</w:t>
      </w:r>
      <w:r w:rsidR="00C943EE" w:rsidRPr="006457AF">
        <w:rPr>
          <w:rFonts w:ascii="Tahoma" w:hAnsi="Tahoma"/>
          <w:lang w:val="en-US"/>
        </w:rPr>
        <w:t xml:space="preserve"> reserve the right to cap weightings, and</w:t>
      </w:r>
      <w:r w:rsidRPr="006457AF">
        <w:rPr>
          <w:rFonts w:ascii="Tahoma" w:hAnsi="Tahoma"/>
          <w:lang w:val="en-US"/>
        </w:rPr>
        <w:t>/or apply other forms of moderation</w:t>
      </w:r>
      <w:r w:rsidR="00B25D9A">
        <w:rPr>
          <w:rFonts w:ascii="Tahoma" w:hAnsi="Tahoma"/>
          <w:lang w:val="en-US"/>
        </w:rPr>
        <w:t>. For</w:t>
      </w:r>
      <w:r w:rsidRPr="006457AF">
        <w:rPr>
          <w:rFonts w:ascii="Tahoma" w:hAnsi="Tahoma"/>
          <w:lang w:val="en-US"/>
        </w:rPr>
        <w:t xml:space="preserve"> example</w:t>
      </w:r>
      <w:r w:rsidR="00B25D9A">
        <w:rPr>
          <w:rFonts w:ascii="Tahoma" w:hAnsi="Tahoma"/>
          <w:lang w:val="en-US"/>
        </w:rPr>
        <w:t>, we will do this</w:t>
      </w:r>
      <w:r w:rsidRPr="006457AF">
        <w:rPr>
          <w:rFonts w:ascii="Tahoma" w:hAnsi="Tahoma"/>
          <w:lang w:val="en-US"/>
        </w:rPr>
        <w:t xml:space="preserve"> in the unlikely case of conflicts within a group.</w:t>
      </w:r>
    </w:p>
    <w:p w14:paraId="42D8270A" w14:textId="30CFFC8E" w:rsidR="00F42788" w:rsidRPr="00D32BA0" w:rsidRDefault="00F42788" w:rsidP="00F42788">
      <w:pPr>
        <w:spacing w:after="160" w:line="259" w:lineRule="auto"/>
        <w:contextualSpacing w:val="0"/>
        <w:rPr>
          <w:sz w:val="24"/>
          <w:szCs w:val="24"/>
        </w:rPr>
        <w:sectPr w:rsidR="00F42788" w:rsidRPr="00D32BA0" w:rsidSect="00A03BB0">
          <w:footerReference w:type="default" r:id="rId13"/>
          <w:pgSz w:w="11906" w:h="16838"/>
          <w:pgMar w:top="720" w:right="720" w:bottom="720" w:left="720" w:header="708" w:footer="708" w:gutter="0"/>
          <w:cols w:space="708"/>
          <w:docGrid w:linePitch="360"/>
        </w:sectPr>
      </w:pPr>
      <w:r>
        <w:rPr>
          <w:sz w:val="24"/>
          <w:szCs w:val="24"/>
        </w:rPr>
        <w:tab/>
      </w:r>
    </w:p>
    <w:p w14:paraId="45F2313E" w14:textId="77777777" w:rsidR="00D168E8" w:rsidRPr="00FB0231" w:rsidRDefault="00D168E8" w:rsidP="00D168E8">
      <w:pPr>
        <w:pStyle w:val="Heading1"/>
      </w:pPr>
      <w:bookmarkStart w:id="9" w:name="_Toc562243037"/>
      <w:r>
        <w:lastRenderedPageBreak/>
        <w:t xml:space="preserve">Section 5: </w:t>
      </w:r>
      <w:r>
        <w:tab/>
        <w:t>Feedback mechanisms</w:t>
      </w:r>
      <w:bookmarkEnd w:id="9"/>
    </w:p>
    <w:p w14:paraId="21DE562E" w14:textId="16F95B39" w:rsidR="00032437" w:rsidRDefault="00032437" w:rsidP="00032437">
      <w:r>
        <w:t>Informal</w:t>
      </w:r>
      <w:r w:rsidR="001873C0">
        <w:t xml:space="preserve"> </w:t>
      </w:r>
      <w:r>
        <w:t xml:space="preserve">feedback will </w:t>
      </w:r>
      <w:r w:rsidR="001873C0">
        <w:t>b</w:t>
      </w:r>
      <w:r>
        <w:t xml:space="preserve">e made available from the module tutors </w:t>
      </w:r>
      <w:r w:rsidR="00962D23">
        <w:t xml:space="preserve">during scheduled sessions. The </w:t>
      </w:r>
      <w:r w:rsidR="0043134A">
        <w:t xml:space="preserve">schedule </w:t>
      </w:r>
      <w:r w:rsidR="0028548E">
        <w:t xml:space="preserve">on Blackboard and </w:t>
      </w:r>
      <w:r w:rsidR="0043134A">
        <w:t>the module</w:t>
      </w:r>
      <w:r w:rsidR="00955567">
        <w:t>’</w:t>
      </w:r>
      <w:r w:rsidR="0043134A">
        <w:t xml:space="preserve">s </w:t>
      </w:r>
      <w:proofErr w:type="spellStart"/>
      <w:r w:rsidR="0043134A">
        <w:t>github</w:t>
      </w:r>
      <w:proofErr w:type="spellEnd"/>
      <w:r w:rsidR="0043134A">
        <w:t xml:space="preserve"> site </w:t>
      </w:r>
      <w:hyperlink r:id="rId14" w:history="1">
        <w:r w:rsidR="0043134A" w:rsidRPr="00955567">
          <w:rPr>
            <w:rStyle w:val="Hyperlink"/>
          </w:rPr>
          <w:t>here</w:t>
        </w:r>
      </w:hyperlink>
      <w:r w:rsidR="00955567">
        <w:t xml:space="preserve"> lists the </w:t>
      </w:r>
      <w:r w:rsidR="006C17F5">
        <w:t>assessment-based activities</w:t>
      </w:r>
      <w:r w:rsidR="008176CF">
        <w:t xml:space="preserve"> and </w:t>
      </w:r>
      <w:r w:rsidR="0028548E">
        <w:t xml:space="preserve">formative </w:t>
      </w:r>
      <w:r w:rsidR="008176CF">
        <w:t>feedback opp</w:t>
      </w:r>
      <w:r w:rsidR="0028548E">
        <w:t>o</w:t>
      </w:r>
      <w:r w:rsidR="008176CF">
        <w:t>rtunities</w:t>
      </w:r>
      <w:r w:rsidR="006C17F5">
        <w:t xml:space="preserve"> on a weekly basis. This</w:t>
      </w:r>
      <w:r w:rsidR="008176CF">
        <w:t xml:space="preserve"> will be updated regularly</w:t>
      </w:r>
      <w:r w:rsidR="0028548E">
        <w:t xml:space="preserve"> as the module progresses and (for example) external speakers are scheduled.</w:t>
      </w:r>
    </w:p>
    <w:p w14:paraId="24DBA92D" w14:textId="77777777" w:rsidR="0043134A" w:rsidRDefault="0043134A" w:rsidP="00032437"/>
    <w:p w14:paraId="76AF4574" w14:textId="1B635396" w:rsidR="00032437" w:rsidRDefault="00032437" w:rsidP="00032437">
      <w:pPr>
        <w:rPr>
          <w:lang w:val="en-US"/>
        </w:rPr>
      </w:pPr>
      <w:r>
        <w:t xml:space="preserve">Your group’s submission will be assessed according to the marking criteria in the table </w:t>
      </w:r>
      <w:r w:rsidR="00AE63E8">
        <w:t>above</w:t>
      </w:r>
      <w:r>
        <w:t xml:space="preserve">. </w:t>
      </w:r>
      <w:r w:rsidRPr="2020228C">
        <w:rPr>
          <w:lang w:val="en-US"/>
        </w:rPr>
        <w:t xml:space="preserve">Marks will be awarded to the group for each of the criteria (rows), then combined using the weightings shown to give an overall mean score for the group. </w:t>
      </w:r>
    </w:p>
    <w:p w14:paraId="3D085CCA" w14:textId="77777777" w:rsidR="00032437" w:rsidRDefault="00032437" w:rsidP="00032437">
      <w:pPr>
        <w:rPr>
          <w:lang w:val="en-US"/>
        </w:rPr>
      </w:pPr>
      <w:r>
        <w:rPr>
          <w:lang w:val="en-US"/>
        </w:rPr>
        <w:t>We strongly advise groups to use this grid to self-assess their work prior to submission, as part of their regular project planning activities.</w:t>
      </w:r>
    </w:p>
    <w:p w14:paraId="14843109" w14:textId="77777777" w:rsidR="00A940E7" w:rsidRDefault="00A940E7" w:rsidP="00032437">
      <w:pPr>
        <w:rPr>
          <w:lang w:val="en-US"/>
        </w:rPr>
      </w:pPr>
    </w:p>
    <w:p w14:paraId="04DC8F92" w14:textId="2F84CB9E" w:rsidR="00032437" w:rsidRDefault="00032437" w:rsidP="00032437">
      <w:pPr>
        <w:rPr>
          <w:lang w:val="en-US"/>
        </w:rPr>
      </w:pPr>
      <w:r>
        <w:rPr>
          <w:lang w:val="en-US"/>
        </w:rPr>
        <w:t>Verbal feedback will be given to the group after their demonstration, and further written feedback will be provided when marks are released.</w:t>
      </w:r>
    </w:p>
    <w:p w14:paraId="1C7C93E1" w14:textId="673405AE" w:rsidR="00032437" w:rsidRPr="00861406" w:rsidRDefault="00032437" w:rsidP="00032437">
      <w:pPr>
        <w:rPr>
          <w:lang w:val="en-US"/>
        </w:rPr>
      </w:pPr>
      <w:r>
        <w:rPr>
          <w:lang w:val="en-US"/>
        </w:rPr>
        <w:t xml:space="preserve"> </w:t>
      </w:r>
    </w:p>
    <w:p w14:paraId="046BB312" w14:textId="77777777" w:rsidR="00D168E8" w:rsidRPr="00FB0231" w:rsidRDefault="00D168E8" w:rsidP="00D168E8">
      <w:pPr>
        <w:rPr>
          <w:sz w:val="24"/>
          <w:szCs w:val="24"/>
        </w:rPr>
      </w:pPr>
    </w:p>
    <w:p w14:paraId="7BB74A0F" w14:textId="77777777" w:rsidR="00D168E8" w:rsidRPr="00FB0231" w:rsidRDefault="004E1F68" w:rsidP="004E1F68">
      <w:pPr>
        <w:pStyle w:val="Heading1"/>
      </w:pPr>
      <w:bookmarkStart w:id="10" w:name="_Toc114522511"/>
      <w:r>
        <w:t>Section 6: Appendices</w:t>
      </w:r>
      <w:bookmarkEnd w:id="10"/>
    </w:p>
    <w:p w14:paraId="09D7F6C4" w14:textId="2DD7A6B2" w:rsidR="007E32BE" w:rsidRPr="00FB0231" w:rsidRDefault="6EDEFE16" w:rsidP="00AE0DC4">
      <w:pPr>
        <w:pStyle w:val="Heading2"/>
      </w:pPr>
      <w:bookmarkStart w:id="11" w:name="_Toc871890848"/>
      <w:r>
        <w:t xml:space="preserve">6.1 </w:t>
      </w:r>
      <w:r w:rsidR="007E32BE">
        <w:t>Completing your assessment</w:t>
      </w:r>
      <w:bookmarkEnd w:id="11"/>
      <w:r w:rsidR="007E32BE">
        <w:t xml:space="preserve"> </w:t>
      </w:r>
    </w:p>
    <w:p w14:paraId="2405C4FF" w14:textId="77777777" w:rsidR="007E32BE" w:rsidRDefault="007E32BE" w:rsidP="007E32BE">
      <w:pPr>
        <w:rPr>
          <w:b/>
          <w:bCs/>
        </w:rPr>
      </w:pPr>
      <w:r w:rsidRPr="00FB0231">
        <w:rPr>
          <w:b/>
          <w:bCs/>
        </w:rPr>
        <w:t>Where should I start?</w:t>
      </w:r>
    </w:p>
    <w:p w14:paraId="21E2B0A5" w14:textId="77777777" w:rsidR="002B0218" w:rsidRPr="002B0218" w:rsidRDefault="002B0218" w:rsidP="002B0218">
      <w:pPr>
        <w:pStyle w:val="Bulletpointstyle"/>
        <w:tabs>
          <w:tab w:val="left" w:pos="2835"/>
        </w:tabs>
        <w:ind w:left="357" w:hanging="357"/>
        <w:rPr>
          <w:rFonts w:ascii="Tahoma" w:hAnsi="Tahoma"/>
        </w:rPr>
      </w:pPr>
      <w:r w:rsidRPr="002B0218">
        <w:rPr>
          <w:rFonts w:ascii="Tahoma" w:hAnsi="Tahoma"/>
        </w:rPr>
        <w:t>Read through the case study description files provided online and note where more information is needed.  Use the time allocated in timetabled classes to discuss any questions you have with the module tutors. This is a normal part of the process of creating AI-based solutions.</w:t>
      </w:r>
    </w:p>
    <w:p w14:paraId="109F691C" w14:textId="77777777" w:rsidR="002B0218" w:rsidRPr="002B0218" w:rsidRDefault="002B0218" w:rsidP="002B0218">
      <w:pPr>
        <w:pStyle w:val="Bulletpointstyle"/>
        <w:tabs>
          <w:tab w:val="left" w:pos="2835"/>
        </w:tabs>
        <w:ind w:left="357" w:hanging="357"/>
        <w:rPr>
          <w:rFonts w:ascii="Tahoma" w:hAnsi="Tahoma"/>
        </w:rPr>
      </w:pPr>
      <w:r w:rsidRPr="002B0218">
        <w:rPr>
          <w:rFonts w:ascii="Tahoma" w:hAnsi="Tahoma"/>
        </w:rPr>
        <w:t xml:space="preserve">As soon as the group have been allocated: </w:t>
      </w:r>
    </w:p>
    <w:p w14:paraId="4E900F5E" w14:textId="77777777" w:rsidR="002B0218" w:rsidRPr="002B0218" w:rsidRDefault="002B0218" w:rsidP="002B0218">
      <w:pPr>
        <w:pStyle w:val="Bulletpointstyle"/>
        <w:numPr>
          <w:ilvl w:val="1"/>
          <w:numId w:val="9"/>
        </w:numPr>
        <w:tabs>
          <w:tab w:val="left" w:pos="2835"/>
        </w:tabs>
        <w:ind w:left="1077"/>
        <w:rPr>
          <w:rFonts w:ascii="Tahoma" w:hAnsi="Tahoma"/>
        </w:rPr>
      </w:pPr>
      <w:r w:rsidRPr="002B0218">
        <w:rPr>
          <w:rFonts w:ascii="Tahoma" w:hAnsi="Tahoma"/>
        </w:rPr>
        <w:t>Agree with the other members which case study you will do.</w:t>
      </w:r>
    </w:p>
    <w:p w14:paraId="07AA6BD5" w14:textId="77777777" w:rsidR="002B0218" w:rsidRPr="002B0218" w:rsidRDefault="002B0218" w:rsidP="002B0218">
      <w:pPr>
        <w:pStyle w:val="Bulletpointstyle"/>
        <w:numPr>
          <w:ilvl w:val="1"/>
          <w:numId w:val="9"/>
        </w:numPr>
        <w:tabs>
          <w:tab w:val="left" w:pos="2835"/>
        </w:tabs>
        <w:ind w:left="1077"/>
        <w:rPr>
          <w:rFonts w:ascii="Tahoma" w:hAnsi="Tahoma"/>
        </w:rPr>
      </w:pPr>
      <w:r w:rsidRPr="002B0218">
        <w:rPr>
          <w:rFonts w:ascii="Tahoma" w:hAnsi="Tahoma"/>
        </w:rPr>
        <w:t>Decide how you will organise work, communications, and file management.</w:t>
      </w:r>
    </w:p>
    <w:p w14:paraId="2FF78653" w14:textId="71DEFC3F" w:rsidR="002B0218" w:rsidRDefault="002B0218" w:rsidP="002B0218">
      <w:pPr>
        <w:pStyle w:val="Bulletpointstyle"/>
        <w:numPr>
          <w:ilvl w:val="1"/>
          <w:numId w:val="9"/>
        </w:numPr>
        <w:tabs>
          <w:tab w:val="left" w:pos="2835"/>
        </w:tabs>
        <w:ind w:left="1077"/>
        <w:rPr>
          <w:rFonts w:ascii="Tahoma" w:hAnsi="Tahoma"/>
        </w:rPr>
      </w:pPr>
      <w:r w:rsidRPr="002B0218">
        <w:rPr>
          <w:rFonts w:ascii="Tahoma" w:hAnsi="Tahoma"/>
        </w:rPr>
        <w:t>Decide your initial project schedule</w:t>
      </w:r>
      <w:r w:rsidR="00761E3A">
        <w:rPr>
          <w:rFonts w:ascii="Tahoma" w:hAnsi="Tahoma"/>
        </w:rPr>
        <w:t>.</w:t>
      </w:r>
    </w:p>
    <w:p w14:paraId="4EE45DBA" w14:textId="33213603" w:rsidR="00761E3A" w:rsidRPr="002B0218" w:rsidRDefault="00761E3A" w:rsidP="002B0218">
      <w:pPr>
        <w:pStyle w:val="Bulletpointstyle"/>
        <w:numPr>
          <w:ilvl w:val="1"/>
          <w:numId w:val="9"/>
        </w:numPr>
        <w:tabs>
          <w:tab w:val="left" w:pos="2835"/>
        </w:tabs>
        <w:ind w:left="1077"/>
        <w:rPr>
          <w:rFonts w:ascii="Tahoma" w:hAnsi="Tahoma"/>
        </w:rPr>
      </w:pPr>
      <w:r>
        <w:rPr>
          <w:rFonts w:ascii="Tahoma" w:hAnsi="Tahoma"/>
          <w:b/>
          <w:bCs/>
        </w:rPr>
        <w:t xml:space="preserve">Contact your module tutors </w:t>
      </w:r>
      <w:r w:rsidRPr="003309F6">
        <w:rPr>
          <w:rFonts w:ascii="Tahoma" w:hAnsi="Tahoma"/>
        </w:rPr>
        <w:t xml:space="preserve">if </w:t>
      </w:r>
      <w:proofErr w:type="spellStart"/>
      <w:r w:rsidR="00BF7993">
        <w:rPr>
          <w:rFonts w:ascii="Tahoma" w:hAnsi="Tahoma"/>
        </w:rPr>
        <w:t xml:space="preserve">personal </w:t>
      </w:r>
      <w:proofErr w:type="spellEnd"/>
      <w:r w:rsidR="00BF7993">
        <w:rPr>
          <w:rFonts w:ascii="Tahoma" w:hAnsi="Tahoma"/>
        </w:rPr>
        <w:t xml:space="preserve">or </w:t>
      </w:r>
      <w:r w:rsidRPr="003309F6">
        <w:rPr>
          <w:rFonts w:ascii="Tahoma" w:hAnsi="Tahoma"/>
        </w:rPr>
        <w:t xml:space="preserve">work commitments mean </w:t>
      </w:r>
      <w:r w:rsidR="00815470">
        <w:rPr>
          <w:rFonts w:ascii="Tahoma" w:hAnsi="Tahoma"/>
        </w:rPr>
        <w:t xml:space="preserve">you </w:t>
      </w:r>
      <w:r w:rsidR="00F94062">
        <w:rPr>
          <w:rFonts w:ascii="Tahoma" w:hAnsi="Tahoma"/>
        </w:rPr>
        <w:t>cannot</w:t>
      </w:r>
      <w:r w:rsidRPr="003309F6">
        <w:rPr>
          <w:rFonts w:ascii="Tahoma" w:hAnsi="Tahoma"/>
        </w:rPr>
        <w:t xml:space="preserve"> attend scheduled informal feedback session</w:t>
      </w:r>
      <w:r w:rsidR="003309F6" w:rsidRPr="003309F6">
        <w:rPr>
          <w:rFonts w:ascii="Tahoma" w:hAnsi="Tahoma"/>
        </w:rPr>
        <w:t>s.</w:t>
      </w:r>
    </w:p>
    <w:p w14:paraId="45E8DD9E" w14:textId="77777777" w:rsidR="002B0218" w:rsidRPr="002B0218" w:rsidRDefault="002B0218" w:rsidP="002B0218">
      <w:pPr>
        <w:pStyle w:val="Bulletpointstyle"/>
        <w:tabs>
          <w:tab w:val="left" w:pos="2835"/>
        </w:tabs>
        <w:ind w:left="357" w:hanging="357"/>
        <w:rPr>
          <w:rFonts w:ascii="Tahoma" w:hAnsi="Tahoma"/>
        </w:rPr>
      </w:pPr>
      <w:r w:rsidRPr="002B0218">
        <w:rPr>
          <w:rFonts w:ascii="Tahoma" w:hAnsi="Tahoma"/>
        </w:rPr>
        <w:t>Use the module resources and your self-directed study to identify:</w:t>
      </w:r>
    </w:p>
    <w:p w14:paraId="118ACA79" w14:textId="77777777" w:rsidR="002B0218" w:rsidRPr="002B0218" w:rsidRDefault="002B0218" w:rsidP="002B0218">
      <w:pPr>
        <w:pStyle w:val="Bulletpointstyle"/>
        <w:numPr>
          <w:ilvl w:val="1"/>
          <w:numId w:val="9"/>
        </w:numPr>
        <w:tabs>
          <w:tab w:val="left" w:pos="2835"/>
        </w:tabs>
        <w:ind w:left="1077"/>
        <w:rPr>
          <w:rFonts w:ascii="Tahoma" w:hAnsi="Tahoma"/>
        </w:rPr>
      </w:pPr>
      <w:r w:rsidRPr="002B0218">
        <w:rPr>
          <w:rFonts w:ascii="Tahoma" w:hAnsi="Tahoma"/>
        </w:rPr>
        <w:t>Requirements for your case study.</w:t>
      </w:r>
    </w:p>
    <w:p w14:paraId="14862FCB" w14:textId="47F29053" w:rsidR="002B0218" w:rsidRPr="002B0218" w:rsidRDefault="002B0218" w:rsidP="002B0218">
      <w:pPr>
        <w:pStyle w:val="Bulletpointstyle"/>
        <w:numPr>
          <w:ilvl w:val="1"/>
          <w:numId w:val="9"/>
        </w:numPr>
        <w:tabs>
          <w:tab w:val="left" w:pos="2835"/>
        </w:tabs>
        <w:ind w:left="1077"/>
        <w:rPr>
          <w:rFonts w:ascii="Tahoma" w:hAnsi="Tahoma"/>
        </w:rPr>
      </w:pPr>
      <w:r w:rsidRPr="002B0218">
        <w:rPr>
          <w:rFonts w:ascii="Tahoma" w:hAnsi="Tahoma"/>
        </w:rPr>
        <w:t>Problem characteristics likely to cause issues</w:t>
      </w:r>
      <w:r w:rsidR="00B12175">
        <w:rPr>
          <w:rFonts w:ascii="Tahoma" w:hAnsi="Tahoma"/>
        </w:rPr>
        <w:t xml:space="preserve">. For example, </w:t>
      </w:r>
      <w:r w:rsidRPr="002B0218">
        <w:rPr>
          <w:rFonts w:ascii="Tahoma" w:hAnsi="Tahoma"/>
        </w:rPr>
        <w:t>whether evaluations might be subject to noise, subjective judgements, or be time-varying.</w:t>
      </w:r>
    </w:p>
    <w:p w14:paraId="7AE43C2F" w14:textId="77777777" w:rsidR="002B0218" w:rsidRPr="002B0218" w:rsidRDefault="002B0218" w:rsidP="002B0218">
      <w:pPr>
        <w:pStyle w:val="Bulletpointstyle"/>
        <w:numPr>
          <w:ilvl w:val="1"/>
          <w:numId w:val="9"/>
        </w:numPr>
        <w:tabs>
          <w:tab w:val="left" w:pos="2835"/>
        </w:tabs>
        <w:ind w:left="1077"/>
        <w:rPr>
          <w:rFonts w:ascii="Tahoma" w:hAnsi="Tahoma"/>
        </w:rPr>
      </w:pPr>
      <w:r w:rsidRPr="002B0218">
        <w:rPr>
          <w:rFonts w:ascii="Tahoma" w:hAnsi="Tahoma"/>
        </w:rPr>
        <w:t>What data may be available for you to learn from.</w:t>
      </w:r>
    </w:p>
    <w:p w14:paraId="20E5D52E" w14:textId="77777777" w:rsidR="002B0218" w:rsidRPr="002B0218" w:rsidRDefault="002B0218" w:rsidP="002B0218">
      <w:pPr>
        <w:pStyle w:val="Bulletpointstyle"/>
        <w:numPr>
          <w:ilvl w:val="1"/>
          <w:numId w:val="9"/>
        </w:numPr>
        <w:tabs>
          <w:tab w:val="left" w:pos="2835"/>
        </w:tabs>
        <w:ind w:left="1077"/>
        <w:rPr>
          <w:rFonts w:ascii="Tahoma" w:hAnsi="Tahoma"/>
        </w:rPr>
      </w:pPr>
      <w:r w:rsidRPr="002B0218">
        <w:rPr>
          <w:rFonts w:ascii="Tahoma" w:hAnsi="Tahoma"/>
        </w:rPr>
        <w:t>Relevant AI-based algorithms and toolkits for the problem you are tackling.</w:t>
      </w:r>
    </w:p>
    <w:p w14:paraId="2C30142A" w14:textId="77777777" w:rsidR="002B0218" w:rsidRDefault="002B0218" w:rsidP="002B0218">
      <w:pPr>
        <w:pStyle w:val="Bulletpointstyle"/>
        <w:numPr>
          <w:ilvl w:val="1"/>
          <w:numId w:val="9"/>
        </w:numPr>
        <w:tabs>
          <w:tab w:val="left" w:pos="2835"/>
        </w:tabs>
        <w:ind w:left="1077"/>
        <w:rPr>
          <w:rFonts w:ascii="Tahoma" w:hAnsi="Tahoma"/>
        </w:rPr>
      </w:pPr>
      <w:r w:rsidRPr="002B0218">
        <w:rPr>
          <w:rFonts w:ascii="Tahoma" w:hAnsi="Tahoma"/>
        </w:rPr>
        <w:t>One or more approaches you intend to try.</w:t>
      </w:r>
    </w:p>
    <w:p w14:paraId="51DA6C75" w14:textId="132DCE37" w:rsidR="007E32BE" w:rsidRPr="00E06634" w:rsidRDefault="00705BE8" w:rsidP="007E32BE">
      <w:pPr>
        <w:pStyle w:val="Bulletpointstyle"/>
        <w:numPr>
          <w:ilvl w:val="1"/>
          <w:numId w:val="9"/>
        </w:numPr>
        <w:tabs>
          <w:tab w:val="left" w:pos="2835"/>
        </w:tabs>
        <w:ind w:left="1077"/>
        <w:rPr>
          <w:rFonts w:ascii="Tahoma" w:hAnsi="Tahoma"/>
        </w:rPr>
      </w:pPr>
      <w:r>
        <w:rPr>
          <w:rFonts w:ascii="Tahoma" w:hAnsi="Tahoma"/>
        </w:rPr>
        <w:t xml:space="preserve">A strategy for </w:t>
      </w:r>
      <w:r w:rsidR="007328C5">
        <w:rPr>
          <w:rFonts w:ascii="Tahoma" w:hAnsi="Tahoma"/>
        </w:rPr>
        <w:t>exploring the potential of Generative AI to assist in your project.</w:t>
      </w:r>
    </w:p>
    <w:p w14:paraId="437F9979" w14:textId="77777777" w:rsidR="007E32BE" w:rsidRPr="00FB0231" w:rsidRDefault="007E32BE" w:rsidP="007E32BE">
      <w:pPr>
        <w:rPr>
          <w:b/>
          <w:bCs/>
        </w:rPr>
      </w:pPr>
      <w:r w:rsidRPr="00FB0231">
        <w:rPr>
          <w:b/>
          <w:bCs/>
        </w:rPr>
        <w:t xml:space="preserve">What do I need to do to pass? </w:t>
      </w:r>
    </w:p>
    <w:p w14:paraId="2F43EDB5" w14:textId="2316B098" w:rsidR="00944F38" w:rsidRPr="003629A6" w:rsidRDefault="00944F38" w:rsidP="00944F38">
      <w:pPr>
        <w:rPr>
          <w:color w:val="000000" w:themeColor="text1"/>
        </w:rPr>
      </w:pPr>
      <w:r w:rsidRPr="0FBFC1AC">
        <w:rPr>
          <w:color w:val="000000" w:themeColor="text1"/>
        </w:rPr>
        <w:t>To pass the module you need to get an individual mark of 40% or above. This is a group project, but we recognise that individual circumstances may vary, so peer assessment will be used to affect the allocation of marks within a group</w:t>
      </w:r>
      <w:ins w:id="12" w:author="Jim Smith" w:date="2024-09-12T18:33:00Z">
        <w:r w:rsidR="00054357" w:rsidRPr="0FBFC1AC">
          <w:rPr>
            <w:color w:val="000000" w:themeColor="text1"/>
          </w:rPr>
          <w:t xml:space="preserve"> as described above</w:t>
        </w:r>
      </w:ins>
      <w:r w:rsidRPr="0FBFC1AC">
        <w:rPr>
          <w:color w:val="000000" w:themeColor="text1"/>
        </w:rPr>
        <w:t>. In other words:</w:t>
      </w:r>
    </w:p>
    <w:p w14:paraId="5C03118B" w14:textId="77777777" w:rsidR="00944F38" w:rsidRDefault="00944F38" w:rsidP="00944F38">
      <w:pPr>
        <w:pStyle w:val="ListParagraph"/>
        <w:numPr>
          <w:ilvl w:val="0"/>
          <w:numId w:val="17"/>
        </w:numPr>
        <w:rPr>
          <w:color w:val="000000" w:themeColor="text1"/>
        </w:rPr>
      </w:pPr>
      <w:r w:rsidRPr="003629A6">
        <w:rPr>
          <w:color w:val="000000" w:themeColor="text1"/>
        </w:rPr>
        <w:t xml:space="preserve">It is possible for a student to </w:t>
      </w:r>
      <w:r w:rsidRPr="003629A6">
        <w:rPr>
          <w:b/>
          <w:bCs/>
          <w:color w:val="000000" w:themeColor="text1"/>
        </w:rPr>
        <w:t>fail</w:t>
      </w:r>
      <w:r w:rsidRPr="003629A6">
        <w:rPr>
          <w:color w:val="000000" w:themeColor="text1"/>
        </w:rPr>
        <w:t xml:space="preserve"> the module, even </w:t>
      </w:r>
      <w:r>
        <w:rPr>
          <w:color w:val="000000" w:themeColor="text1"/>
        </w:rPr>
        <w:t>if</w:t>
      </w:r>
      <w:r w:rsidRPr="003629A6">
        <w:rPr>
          <w:color w:val="000000" w:themeColor="text1"/>
        </w:rPr>
        <w:t xml:space="preserve"> the group mark is over 40%, if they do not contribute</w:t>
      </w:r>
      <w:r>
        <w:rPr>
          <w:color w:val="000000" w:themeColor="text1"/>
        </w:rPr>
        <w:t xml:space="preserve"> to the group’s portfolio</w:t>
      </w:r>
      <w:r w:rsidRPr="003629A6">
        <w:rPr>
          <w:color w:val="000000" w:themeColor="text1"/>
        </w:rPr>
        <w:t>.</w:t>
      </w:r>
    </w:p>
    <w:p w14:paraId="7CC4E4B3" w14:textId="77777777" w:rsidR="00944F38" w:rsidRPr="00444D25" w:rsidRDefault="00944F38" w:rsidP="00944F38">
      <w:pPr>
        <w:ind w:left="360"/>
        <w:rPr>
          <w:color w:val="000000" w:themeColor="text1"/>
        </w:rPr>
      </w:pPr>
      <w:r w:rsidRPr="00444D25">
        <w:rPr>
          <w:color w:val="000000" w:themeColor="text1"/>
        </w:rPr>
        <w:t>Equally:</w:t>
      </w:r>
    </w:p>
    <w:p w14:paraId="288693C0" w14:textId="77777777" w:rsidR="00944F38" w:rsidRPr="004C45F2" w:rsidRDefault="00944F38" w:rsidP="00944F38">
      <w:pPr>
        <w:pStyle w:val="ListParagraph"/>
        <w:numPr>
          <w:ilvl w:val="0"/>
          <w:numId w:val="17"/>
        </w:numPr>
        <w:rPr>
          <w:color w:val="000000" w:themeColor="text1"/>
        </w:rPr>
      </w:pPr>
      <w:r w:rsidRPr="003629A6">
        <w:rPr>
          <w:color w:val="000000" w:themeColor="text1"/>
        </w:rPr>
        <w:t>It is possible for a student t</w:t>
      </w:r>
      <w:r>
        <w:rPr>
          <w:color w:val="000000" w:themeColor="text1"/>
        </w:rPr>
        <w:t>o</w:t>
      </w:r>
      <w:r w:rsidRPr="003629A6">
        <w:rPr>
          <w:color w:val="000000" w:themeColor="text1"/>
        </w:rPr>
        <w:t xml:space="preserve"> </w:t>
      </w:r>
      <w:r w:rsidRPr="00444D25">
        <w:rPr>
          <w:b/>
          <w:bCs/>
          <w:color w:val="000000" w:themeColor="text1"/>
        </w:rPr>
        <w:t>pass</w:t>
      </w:r>
      <w:r w:rsidRPr="003629A6">
        <w:rPr>
          <w:color w:val="000000" w:themeColor="text1"/>
        </w:rPr>
        <w:t xml:space="preserve"> the module even if the group mark is under 40%, if they have contributed substantially t</w:t>
      </w:r>
      <w:r>
        <w:rPr>
          <w:color w:val="000000" w:themeColor="text1"/>
        </w:rPr>
        <w:t>o</w:t>
      </w:r>
      <w:r w:rsidRPr="003629A6">
        <w:rPr>
          <w:color w:val="000000" w:themeColor="text1"/>
        </w:rPr>
        <w:t xml:space="preserve"> </w:t>
      </w:r>
      <w:r>
        <w:rPr>
          <w:color w:val="000000" w:themeColor="text1"/>
        </w:rPr>
        <w:t>a</w:t>
      </w:r>
      <w:r w:rsidRPr="003629A6">
        <w:rPr>
          <w:color w:val="000000" w:themeColor="text1"/>
        </w:rPr>
        <w:t xml:space="preserve"> group’s portfolio submission</w:t>
      </w:r>
      <w:r>
        <w:rPr>
          <w:color w:val="000000" w:themeColor="text1"/>
        </w:rPr>
        <w:t xml:space="preserve">. </w:t>
      </w:r>
    </w:p>
    <w:p w14:paraId="68B5F513" w14:textId="77777777" w:rsidR="007E32BE" w:rsidRPr="00FB0231" w:rsidRDefault="007E32BE" w:rsidP="007E32BE">
      <w:pPr>
        <w:rPr>
          <w:b/>
          <w:bCs/>
        </w:rPr>
      </w:pPr>
    </w:p>
    <w:p w14:paraId="2787B624" w14:textId="77777777" w:rsidR="007E32BE" w:rsidRPr="00FB0231" w:rsidRDefault="007E32BE" w:rsidP="007E32BE">
      <w:pPr>
        <w:rPr>
          <w:b/>
          <w:bCs/>
        </w:rPr>
      </w:pPr>
      <w:r w:rsidRPr="00FB0231">
        <w:rPr>
          <w:b/>
          <w:bCs/>
        </w:rPr>
        <w:t xml:space="preserve">How do I achieve high marks in this assessment? </w:t>
      </w:r>
    </w:p>
    <w:p w14:paraId="24D67382" w14:textId="77777777" w:rsidR="0043421C" w:rsidRDefault="0043421C" w:rsidP="0043421C">
      <w:pPr>
        <w:rPr>
          <w:color w:val="000000" w:themeColor="text1"/>
        </w:rPr>
      </w:pPr>
      <w:r>
        <w:rPr>
          <w:color w:val="000000" w:themeColor="text1"/>
        </w:rPr>
        <w:t xml:space="preserve">Firstly, you must contribute to the group project.  </w:t>
      </w:r>
    </w:p>
    <w:p w14:paraId="3F549F69" w14:textId="77777777" w:rsidR="00D2266C" w:rsidRDefault="00D2266C" w:rsidP="0043421C">
      <w:pPr>
        <w:rPr>
          <w:color w:val="000000" w:themeColor="text1"/>
        </w:rPr>
      </w:pPr>
    </w:p>
    <w:p w14:paraId="61D7C9BF" w14:textId="75093C7D" w:rsidR="0043421C" w:rsidRDefault="0043421C" w:rsidP="0043421C">
      <w:pPr>
        <w:rPr>
          <w:color w:val="000000" w:themeColor="text1"/>
        </w:rPr>
      </w:pPr>
      <w:r>
        <w:rPr>
          <w:color w:val="000000" w:themeColor="text1"/>
        </w:rPr>
        <w:t xml:space="preserve">Secondly, </w:t>
      </w:r>
      <w:r w:rsidR="00463B3E">
        <w:rPr>
          <w:color w:val="000000" w:themeColor="text1"/>
        </w:rPr>
        <w:t>take advantage of the module teams’ experience</w:t>
      </w:r>
      <w:r w:rsidR="00902949">
        <w:rPr>
          <w:color w:val="000000" w:themeColor="text1"/>
        </w:rPr>
        <w:t xml:space="preserve">. For example, they </w:t>
      </w:r>
      <w:r w:rsidR="001840A6">
        <w:rPr>
          <w:color w:val="000000" w:themeColor="text1"/>
        </w:rPr>
        <w:t>may</w:t>
      </w:r>
      <w:r w:rsidR="00C32DA5">
        <w:rPr>
          <w:color w:val="000000" w:themeColor="text1"/>
        </w:rPr>
        <w:t xml:space="preserve"> offer</w:t>
      </w:r>
      <w:r w:rsidR="00417586">
        <w:rPr>
          <w:color w:val="000000" w:themeColor="text1"/>
        </w:rPr>
        <w:t xml:space="preserve"> informal feedback, and pointers t</w:t>
      </w:r>
      <w:r w:rsidR="00CF31B8">
        <w:rPr>
          <w:color w:val="000000" w:themeColor="text1"/>
        </w:rPr>
        <w:t>o</w:t>
      </w:r>
      <w:r w:rsidR="00417586">
        <w:rPr>
          <w:color w:val="000000" w:themeColor="text1"/>
        </w:rPr>
        <w:t xml:space="preserve"> algorithms</w:t>
      </w:r>
      <w:r w:rsidR="00CF31B8">
        <w:rPr>
          <w:color w:val="000000" w:themeColor="text1"/>
        </w:rPr>
        <w:t xml:space="preserve"> or techniques</w:t>
      </w:r>
      <w:r w:rsidR="00417586">
        <w:rPr>
          <w:color w:val="000000" w:themeColor="text1"/>
        </w:rPr>
        <w:t xml:space="preserve"> </w:t>
      </w:r>
      <w:r w:rsidR="00CF31B8">
        <w:rPr>
          <w:color w:val="000000" w:themeColor="text1"/>
        </w:rPr>
        <w:t>that may be relevant to your chosen approach.</w:t>
      </w:r>
    </w:p>
    <w:p w14:paraId="625E2F9F" w14:textId="77777777" w:rsidR="00D2266C" w:rsidRDefault="00D2266C" w:rsidP="0043421C">
      <w:pPr>
        <w:rPr>
          <w:color w:val="000000" w:themeColor="text1"/>
        </w:rPr>
      </w:pPr>
    </w:p>
    <w:p w14:paraId="62817EC9" w14:textId="01DAFF7F" w:rsidR="0043421C" w:rsidRDefault="00F22E02" w:rsidP="0043421C">
      <w:pPr>
        <w:rPr>
          <w:color w:val="000000" w:themeColor="text1"/>
        </w:rPr>
      </w:pPr>
      <w:r>
        <w:rPr>
          <w:color w:val="000000" w:themeColor="text1"/>
        </w:rPr>
        <w:t>R</w:t>
      </w:r>
      <w:r w:rsidR="001840A6">
        <w:rPr>
          <w:color w:val="000000" w:themeColor="text1"/>
        </w:rPr>
        <w:t>e</w:t>
      </w:r>
      <w:r>
        <w:rPr>
          <w:color w:val="000000" w:themeColor="text1"/>
        </w:rPr>
        <w:t>a</w:t>
      </w:r>
      <w:r w:rsidR="001840A6">
        <w:rPr>
          <w:color w:val="000000" w:themeColor="text1"/>
        </w:rPr>
        <w:t>d the</w:t>
      </w:r>
      <w:r w:rsidR="0043421C">
        <w:rPr>
          <w:color w:val="000000" w:themeColor="text1"/>
        </w:rPr>
        <w:t xml:space="preserve"> marking grid </w:t>
      </w:r>
      <w:r>
        <w:rPr>
          <w:color w:val="000000" w:themeColor="text1"/>
        </w:rPr>
        <w:t>above. Make sure you understand</w:t>
      </w:r>
      <w:r w:rsidR="0043421C">
        <w:rPr>
          <w:color w:val="000000" w:themeColor="text1"/>
        </w:rPr>
        <w:t xml:space="preserve"> the criteria that will be used to assess different parts of the portfolio, and the characteristics of high-scoring submissions. </w:t>
      </w:r>
    </w:p>
    <w:p w14:paraId="4E826D23" w14:textId="77777777" w:rsidR="0043421C" w:rsidRDefault="0043421C" w:rsidP="0043421C">
      <w:pPr>
        <w:rPr>
          <w:color w:val="000000" w:themeColor="text1"/>
        </w:rPr>
      </w:pPr>
    </w:p>
    <w:p w14:paraId="5219FAB9" w14:textId="1CE9C049" w:rsidR="0043421C" w:rsidRPr="00DA2A1B" w:rsidRDefault="0043421C" w:rsidP="0043421C">
      <w:pPr>
        <w:rPr>
          <w:color w:val="FF0000"/>
        </w:rPr>
      </w:pPr>
      <w:r>
        <w:rPr>
          <w:color w:val="000000" w:themeColor="text1"/>
        </w:rPr>
        <w:t>It would be a good idea for the group to undertake a self-assessment of their portfolio and use that as part of planning effort – especially towards the end of the project.</w:t>
      </w:r>
    </w:p>
    <w:p w14:paraId="28A32F8E" w14:textId="77777777" w:rsidR="007E32BE" w:rsidRPr="00FB0231" w:rsidRDefault="007E32BE" w:rsidP="007E32BE"/>
    <w:p w14:paraId="176434CD" w14:textId="77777777" w:rsidR="007E32BE" w:rsidRPr="00FB0231" w:rsidRDefault="007E32BE" w:rsidP="007E32BE">
      <w:pPr>
        <w:rPr>
          <w:b/>
          <w:bCs/>
        </w:rPr>
      </w:pPr>
      <w:r w:rsidRPr="00FB0231">
        <w:rPr>
          <w:b/>
          <w:bCs/>
        </w:rPr>
        <w:t xml:space="preserve">How does the learning and teaching relate to the assessment? </w:t>
      </w:r>
    </w:p>
    <w:p w14:paraId="28C4CA81" w14:textId="77777777" w:rsidR="001D3573" w:rsidRDefault="001D3573" w:rsidP="001D3573">
      <w:pPr>
        <w:rPr>
          <w:color w:val="000000" w:themeColor="text1"/>
        </w:rPr>
      </w:pPr>
      <w:r>
        <w:rPr>
          <w:color w:val="000000" w:themeColor="text1"/>
        </w:rPr>
        <w:t xml:space="preserve">Each week’s learning materials cover different topics, but all within a common theme of ‘AI in context’ which emphasises practical aspects of implementing AI-based </w:t>
      </w:r>
      <w:proofErr w:type="gramStart"/>
      <w:r>
        <w:rPr>
          <w:color w:val="000000" w:themeColor="text1"/>
        </w:rPr>
        <w:t>solutions,  and</w:t>
      </w:r>
      <w:proofErr w:type="gramEnd"/>
      <w:r>
        <w:rPr>
          <w:color w:val="000000" w:themeColor="text1"/>
        </w:rPr>
        <w:t xml:space="preserve"> communicating findings.</w:t>
      </w:r>
    </w:p>
    <w:p w14:paraId="2CCD6C69" w14:textId="77777777" w:rsidR="004042AB" w:rsidRDefault="004042AB" w:rsidP="001D3573">
      <w:pPr>
        <w:rPr>
          <w:color w:val="000000" w:themeColor="text1"/>
        </w:rPr>
      </w:pPr>
    </w:p>
    <w:p w14:paraId="13E940EA" w14:textId="3BD30310" w:rsidR="007E32BE" w:rsidRPr="004042AB" w:rsidRDefault="001D3573" w:rsidP="007E32BE">
      <w:pPr>
        <w:rPr>
          <w:color w:val="FF0000"/>
        </w:rPr>
      </w:pPr>
      <w:r>
        <w:rPr>
          <w:color w:val="000000" w:themeColor="text1"/>
        </w:rPr>
        <w:t xml:space="preserve">Weekly </w:t>
      </w:r>
      <w:proofErr w:type="spellStart"/>
      <w:r>
        <w:rPr>
          <w:color w:val="000000" w:themeColor="text1"/>
        </w:rPr>
        <w:t>lectorials</w:t>
      </w:r>
      <w:proofErr w:type="spellEnd"/>
      <w:r>
        <w:rPr>
          <w:color w:val="000000" w:themeColor="text1"/>
        </w:rPr>
        <w:t xml:space="preserve"> blend presentations to introduce ideas with hands-on activities that typically involve contrasting different approaches, and online resources to improve their skills in critically appraising competing paradigms and technologies and practice in presenting their findings to peers. </w:t>
      </w:r>
      <w:r w:rsidR="004042AB">
        <w:t xml:space="preserve">As noted above, they </w:t>
      </w:r>
      <w:r w:rsidR="00AD7CB3">
        <w:t>a</w:t>
      </w:r>
      <w:r w:rsidR="004042AB">
        <w:t xml:space="preserve">lso include </w:t>
      </w:r>
      <w:proofErr w:type="gramStart"/>
      <w:r w:rsidR="00603357">
        <w:t>a</w:t>
      </w:r>
      <w:r w:rsidR="00AD7CB3">
        <w:t xml:space="preserve"> number of</w:t>
      </w:r>
      <w:proofErr w:type="gramEnd"/>
      <w:r w:rsidR="00AD7CB3">
        <w:t xml:space="preserve"> opportunities for gathering feedback.</w:t>
      </w:r>
      <w:r>
        <w:t xml:space="preserve"> </w:t>
      </w:r>
    </w:p>
    <w:p w14:paraId="54FA6C11" w14:textId="77777777" w:rsidR="00AD7CB3" w:rsidRPr="00FB0231" w:rsidRDefault="00AD7CB3" w:rsidP="007E32BE"/>
    <w:p w14:paraId="766BFAE4" w14:textId="77777777" w:rsidR="007E32BE" w:rsidRPr="00FB0231" w:rsidRDefault="007E32BE" w:rsidP="007E32BE">
      <w:pPr>
        <w:rPr>
          <w:b/>
          <w:bCs/>
        </w:rPr>
      </w:pPr>
      <w:r w:rsidRPr="00FB0231">
        <w:rPr>
          <w:b/>
          <w:bCs/>
        </w:rPr>
        <w:t>What additional resources may help me complete this assessment?</w:t>
      </w:r>
    </w:p>
    <w:p w14:paraId="68DDD6C7" w14:textId="77777777" w:rsidR="00963602" w:rsidRDefault="00963602" w:rsidP="00963602">
      <w:pPr>
        <w:rPr>
          <w:color w:val="000000" w:themeColor="text1"/>
        </w:rPr>
      </w:pPr>
      <w:r>
        <w:rPr>
          <w:color w:val="000000" w:themeColor="text1"/>
        </w:rPr>
        <w:t xml:space="preserve">The ‘Assessments’ folder on </w:t>
      </w:r>
      <w:proofErr w:type="gramStart"/>
      <w:r>
        <w:rPr>
          <w:color w:val="000000" w:themeColor="text1"/>
        </w:rPr>
        <w:t>Blackboard  hosts</w:t>
      </w:r>
      <w:proofErr w:type="gramEnd"/>
      <w:r>
        <w:rPr>
          <w:color w:val="000000" w:themeColor="text1"/>
        </w:rPr>
        <w:t xml:space="preserve"> a discussion group for ‘Frequently Asked Questions’ that students are encouraged to visit and  contribute to.</w:t>
      </w:r>
    </w:p>
    <w:p w14:paraId="2BF960F4" w14:textId="77777777" w:rsidR="00963602" w:rsidRDefault="00963602" w:rsidP="00963602">
      <w:pPr>
        <w:rPr>
          <w:color w:val="000000" w:themeColor="text1"/>
        </w:rPr>
      </w:pPr>
    </w:p>
    <w:p w14:paraId="21858A21" w14:textId="1A7B029F" w:rsidR="00963602" w:rsidRDefault="00963602" w:rsidP="00963602">
      <w:pPr>
        <w:rPr>
          <w:color w:val="000000" w:themeColor="text1"/>
        </w:rPr>
      </w:pPr>
      <w:r>
        <w:rPr>
          <w:color w:val="000000" w:themeColor="text1"/>
        </w:rPr>
        <w:t xml:space="preserve">Tutors will be available in the weekly timetabled sessions for discussions with groups and formative feedback. Groups may also email tutors to request either a face-to-face or Teams meeting if they prefer to do this outside the timetabled slot. </w:t>
      </w:r>
    </w:p>
    <w:p w14:paraId="1071C0DA" w14:textId="77777777" w:rsidR="00963602" w:rsidRDefault="00963602" w:rsidP="00963602">
      <w:pPr>
        <w:rPr>
          <w:color w:val="000000" w:themeColor="text1"/>
        </w:rPr>
      </w:pPr>
    </w:p>
    <w:p w14:paraId="1B10D4CE" w14:textId="0CA5D814" w:rsidR="00963602" w:rsidRPr="00451B3A" w:rsidRDefault="00963602" w:rsidP="00963602">
      <w:pPr>
        <w:rPr>
          <w:color w:val="FF0000"/>
        </w:rPr>
      </w:pPr>
      <w:r>
        <w:rPr>
          <w:color w:val="000000" w:themeColor="text1"/>
        </w:rPr>
        <w:t>For help with time-management, and with writing in a suitable academic style, you will find useful resources here:</w:t>
      </w:r>
      <w:r w:rsidRPr="00451B3A">
        <w:rPr>
          <w:color w:val="FF0000"/>
        </w:rPr>
        <w:t xml:space="preserve"> </w:t>
      </w:r>
      <w:hyperlink r:id="rId15" w:history="1">
        <w:r w:rsidRPr="00451B3A">
          <w:rPr>
            <w:rStyle w:val="Hyperlink"/>
            <w:rFonts w:cstheme="minorHAnsi"/>
          </w:rPr>
          <w:t>https://www.uwe.ac.uk/study/study-support/study-skills</w:t>
        </w:r>
      </w:hyperlink>
    </w:p>
    <w:p w14:paraId="2E66582F" w14:textId="77777777" w:rsidR="007E32BE" w:rsidRPr="00FB0231" w:rsidRDefault="007E32BE" w:rsidP="007E32BE">
      <w:pPr>
        <w:rPr>
          <w:b/>
          <w:bCs/>
          <w:color w:val="000000" w:themeColor="text1"/>
          <w:szCs w:val="24"/>
        </w:rPr>
      </w:pPr>
    </w:p>
    <w:p w14:paraId="2751D353" w14:textId="77777777" w:rsidR="007E32BE" w:rsidRPr="00FB0231" w:rsidRDefault="007E32BE" w:rsidP="007E32BE">
      <w:pPr>
        <w:rPr>
          <w:b/>
          <w:bCs/>
          <w:color w:val="000000" w:themeColor="text1"/>
          <w:szCs w:val="24"/>
        </w:rPr>
      </w:pPr>
      <w:r w:rsidRPr="00FB0231">
        <w:rPr>
          <w:b/>
          <w:bCs/>
          <w:color w:val="000000" w:themeColor="text1"/>
          <w:szCs w:val="24"/>
        </w:rPr>
        <w:t>What do I do if I am concerned about completing this assessment?</w:t>
      </w:r>
    </w:p>
    <w:p w14:paraId="0924DF3D" w14:textId="77777777" w:rsidR="007E32BE" w:rsidRDefault="007E32BE" w:rsidP="007E32BE">
      <w:pPr>
        <w:rPr>
          <w:rFonts w:eastAsiaTheme="minorEastAsia"/>
          <w:color w:val="000000" w:themeColor="text1"/>
          <w:szCs w:val="24"/>
        </w:rPr>
      </w:pPr>
      <w:r w:rsidRPr="00FB0231">
        <w:rPr>
          <w:rFonts w:eastAsiaTheme="minorEastAsia"/>
          <w:color w:val="000000" w:themeColor="text1"/>
          <w:szCs w:val="24"/>
        </w:rPr>
        <w:t xml:space="preserve">UWE Bristol offer a range of Assessment Support Options that you can explore through </w:t>
      </w:r>
      <w:hyperlink r:id="rId16">
        <w:r w:rsidRPr="00FB0231">
          <w:rPr>
            <w:rStyle w:val="Hyperlink"/>
            <w:rFonts w:eastAsiaTheme="minorEastAsia"/>
            <w:color w:val="4472C4" w:themeColor="accent1"/>
            <w:szCs w:val="24"/>
          </w:rPr>
          <w:t>this link</w:t>
        </w:r>
      </w:hyperlink>
      <w:r w:rsidRPr="00FB0231">
        <w:rPr>
          <w:rFonts w:eastAsiaTheme="minorEastAsia"/>
          <w:color w:val="000000" w:themeColor="text1"/>
          <w:szCs w:val="24"/>
        </w:rPr>
        <w:t xml:space="preserve">, and both </w:t>
      </w:r>
      <w:hyperlink r:id="rId17">
        <w:r w:rsidRPr="00FB0231">
          <w:rPr>
            <w:rStyle w:val="Hyperlink"/>
            <w:rFonts w:eastAsiaTheme="minorEastAsia"/>
            <w:color w:val="000000" w:themeColor="text1"/>
            <w:szCs w:val="24"/>
          </w:rPr>
          <w:t>Academic Support</w:t>
        </w:r>
      </w:hyperlink>
      <w:r w:rsidRPr="00FB0231">
        <w:rPr>
          <w:rFonts w:eastAsiaTheme="minorEastAsia"/>
          <w:color w:val="000000" w:themeColor="text1"/>
          <w:szCs w:val="24"/>
        </w:rPr>
        <w:t xml:space="preserve"> and </w:t>
      </w:r>
      <w:hyperlink r:id="rId18">
        <w:r w:rsidRPr="00FB0231">
          <w:rPr>
            <w:rStyle w:val="Hyperlink"/>
            <w:rFonts w:eastAsiaTheme="minorEastAsia"/>
            <w:color w:val="000000" w:themeColor="text1"/>
            <w:szCs w:val="24"/>
          </w:rPr>
          <w:t>Wellbeing Support</w:t>
        </w:r>
      </w:hyperlink>
      <w:r w:rsidRPr="00FB0231">
        <w:rPr>
          <w:rFonts w:eastAsiaTheme="minorEastAsia"/>
          <w:color w:val="000000" w:themeColor="text1"/>
          <w:szCs w:val="24"/>
        </w:rPr>
        <w:t xml:space="preserve"> are available.</w:t>
      </w:r>
    </w:p>
    <w:p w14:paraId="326B04CC" w14:textId="77777777" w:rsidR="00385496" w:rsidRPr="00FB0231" w:rsidRDefault="00385496" w:rsidP="007E32BE">
      <w:pPr>
        <w:rPr>
          <w:rFonts w:eastAsiaTheme="minorEastAsia"/>
          <w:color w:val="000000" w:themeColor="text1"/>
          <w:szCs w:val="24"/>
        </w:rPr>
      </w:pPr>
    </w:p>
    <w:p w14:paraId="6694D098" w14:textId="77777777" w:rsidR="007E32BE" w:rsidRPr="00FB0231" w:rsidRDefault="007E32BE" w:rsidP="007E32BE">
      <w:pPr>
        <w:rPr>
          <w:rFonts w:eastAsiaTheme="minorEastAsia"/>
          <w:szCs w:val="24"/>
        </w:rPr>
      </w:pPr>
      <w:r w:rsidRPr="00FB0231">
        <w:rPr>
          <w:rFonts w:eastAsiaTheme="minorEastAsia"/>
          <w:szCs w:val="24"/>
        </w:rPr>
        <w:t xml:space="preserve">For further information, please see the </w:t>
      </w:r>
      <w:hyperlink r:id="rId19">
        <w:r w:rsidRPr="00FB0231">
          <w:rPr>
            <w:rStyle w:val="Hyperlink"/>
            <w:rFonts w:eastAsiaTheme="minorEastAsia"/>
            <w:szCs w:val="24"/>
          </w:rPr>
          <w:t>Academic Survival Guide</w:t>
        </w:r>
      </w:hyperlink>
      <w:r w:rsidRPr="00FB0231">
        <w:rPr>
          <w:rFonts w:eastAsiaTheme="minorEastAsia"/>
          <w:szCs w:val="24"/>
        </w:rPr>
        <w:t>.</w:t>
      </w:r>
    </w:p>
    <w:p w14:paraId="7D551BA8" w14:textId="77777777" w:rsidR="00385496" w:rsidRDefault="00385496" w:rsidP="007E32BE">
      <w:pPr>
        <w:rPr>
          <w:b/>
          <w:bCs/>
          <w:color w:val="000000" w:themeColor="text1"/>
        </w:rPr>
      </w:pPr>
    </w:p>
    <w:p w14:paraId="093FEF34" w14:textId="77777777" w:rsidR="00B3149A" w:rsidRPr="00FB0231" w:rsidRDefault="00B3149A" w:rsidP="00B3149A">
      <w:pPr>
        <w:rPr>
          <w:lang w:val="en-US"/>
        </w:rPr>
      </w:pPr>
    </w:p>
    <w:p w14:paraId="7C0A4A9F" w14:textId="668B553C" w:rsidR="00B3149A" w:rsidRPr="00FB0231" w:rsidRDefault="4A66D88E" w:rsidP="00636155">
      <w:pPr>
        <w:pStyle w:val="Heading2"/>
      </w:pPr>
      <w:bookmarkStart w:id="13" w:name="_Toc20028427"/>
      <w:r>
        <w:t xml:space="preserve">6.2 </w:t>
      </w:r>
      <w:r w:rsidR="00636155">
        <w:t>Assessment Content</w:t>
      </w:r>
      <w:bookmarkEnd w:id="13"/>
    </w:p>
    <w:p w14:paraId="31DDBD29" w14:textId="77777777" w:rsidR="006730B8" w:rsidRPr="00FB0231" w:rsidRDefault="006730B8" w:rsidP="00636155">
      <w:pPr>
        <w:spacing w:after="0"/>
        <w:rPr>
          <w:rFonts w:eastAsiaTheme="minorEastAsia"/>
          <w:szCs w:val="24"/>
        </w:rPr>
      </w:pPr>
      <w:r w:rsidRPr="00FB0231">
        <w:rPr>
          <w:color w:val="000000" w:themeColor="text1"/>
          <w:lang w:eastAsia="en-GB"/>
        </w:rPr>
        <w:t xml:space="preserve">In line with UWE Bristol’s </w:t>
      </w:r>
      <w:hyperlink r:id="rId20">
        <w:r w:rsidRPr="00FB0231">
          <w:rPr>
            <w:rStyle w:val="Hyperlink"/>
            <w:lang w:eastAsia="en-GB"/>
          </w:rPr>
          <w:t>Assessment Content Limit Policy</w:t>
        </w:r>
      </w:hyperlink>
      <w:r w:rsidRPr="00FB0231">
        <w:rPr>
          <w:lang w:eastAsia="en-GB"/>
        </w:rPr>
        <w:t xml:space="preserve"> </w:t>
      </w:r>
      <w:r w:rsidRPr="00FB0231">
        <w:rPr>
          <w:color w:val="000000" w:themeColor="text1"/>
          <w:lang w:eastAsia="en-GB"/>
        </w:rPr>
        <w:t xml:space="preserve">(formerly the Word Count Policy), word count </w:t>
      </w:r>
      <w:r w:rsidRPr="00FB0231">
        <w:t xml:space="preserve">includes all text, including (but not limited to): the main body of text (including headings), all citations (both in and out of brackets), text boxes, tables and graphs, figures and diagrams, quotes, lists. </w:t>
      </w:r>
    </w:p>
    <w:p w14:paraId="12BFFFCC" w14:textId="77777777" w:rsidR="003B54EA" w:rsidRDefault="003B54EA" w:rsidP="003B54EA">
      <w:pPr>
        <w:spacing w:after="0"/>
        <w:rPr>
          <w:rFonts w:cs="Times New Roman"/>
        </w:rPr>
      </w:pPr>
    </w:p>
    <w:p w14:paraId="238A64E0" w14:textId="77777777" w:rsidR="003739E8" w:rsidRPr="00FB0231" w:rsidRDefault="003739E8" w:rsidP="003B54EA">
      <w:pPr>
        <w:spacing w:after="0"/>
        <w:rPr>
          <w:rFonts w:cs="Times New Roman"/>
        </w:rPr>
      </w:pPr>
    </w:p>
    <w:p w14:paraId="5BB393E4" w14:textId="019C6A4A" w:rsidR="003B54EA" w:rsidRPr="00FB0231" w:rsidRDefault="3D9AAEF5" w:rsidP="003B54EA">
      <w:pPr>
        <w:pStyle w:val="Heading2"/>
      </w:pPr>
      <w:bookmarkStart w:id="14" w:name="_Toc1683071292"/>
      <w:r>
        <w:t xml:space="preserve">6.3 </w:t>
      </w:r>
      <w:r w:rsidR="003B54EA">
        <w:t>Assessment Offences</w:t>
      </w:r>
      <w:bookmarkEnd w:id="14"/>
    </w:p>
    <w:p w14:paraId="78927C6E" w14:textId="77777777" w:rsidR="00385496" w:rsidRPr="00FB0231" w:rsidRDefault="00385496" w:rsidP="00385496">
      <w:pPr>
        <w:rPr>
          <w:b/>
          <w:bCs/>
          <w:color w:val="000000" w:themeColor="text1"/>
        </w:rPr>
      </w:pPr>
      <w:r w:rsidRPr="00FB0231">
        <w:rPr>
          <w:b/>
          <w:bCs/>
          <w:color w:val="000000" w:themeColor="text1"/>
        </w:rPr>
        <w:t>How do I avoid an Assessment Offence on this module?</w:t>
      </w:r>
      <w:r w:rsidRPr="00FB0231">
        <w:rPr>
          <w:b/>
          <w:bCs/>
          <w:color w:val="000000" w:themeColor="text1"/>
          <w:vertAlign w:val="superscript"/>
        </w:rPr>
        <w:t xml:space="preserve"> 2</w:t>
      </w:r>
    </w:p>
    <w:p w14:paraId="26BC74D5" w14:textId="77777777" w:rsidR="00385496" w:rsidRPr="00FB0231" w:rsidRDefault="00385496" w:rsidP="00385496">
      <w:pPr>
        <w:rPr>
          <w:color w:val="FF0000"/>
        </w:rPr>
      </w:pPr>
      <w:r w:rsidRPr="00FB0231">
        <w:rPr>
          <w:color w:val="000000" w:themeColor="text1"/>
        </w:rPr>
        <w:t xml:space="preserve">Use the support above if you feel unable to submit your own work for this module. </w:t>
      </w:r>
    </w:p>
    <w:p w14:paraId="75D335AE" w14:textId="77777777" w:rsidR="00385496" w:rsidRDefault="00385496" w:rsidP="00385496">
      <w:pPr>
        <w:rPr>
          <w:color w:val="FF0000"/>
        </w:rPr>
      </w:pPr>
    </w:p>
    <w:p w14:paraId="52D6DBF3" w14:textId="77777777" w:rsidR="008C7634" w:rsidRDefault="008C7634" w:rsidP="008C7634">
      <w:pPr>
        <w:rPr>
          <w:color w:val="000000" w:themeColor="text1"/>
        </w:rPr>
      </w:pPr>
      <w:r w:rsidRPr="00A820AF">
        <w:rPr>
          <w:color w:val="000000" w:themeColor="text1"/>
        </w:rPr>
        <w:t xml:space="preserve">The most common form of Assessment Offence would be for two groups to submit work that contains </w:t>
      </w:r>
      <w:r>
        <w:rPr>
          <w:color w:val="000000" w:themeColor="text1"/>
        </w:rPr>
        <w:t>significant</w:t>
      </w:r>
      <w:r w:rsidRPr="00A820AF">
        <w:rPr>
          <w:color w:val="000000" w:themeColor="text1"/>
        </w:rPr>
        <w:t xml:space="preserve"> amounts of common elem</w:t>
      </w:r>
      <w:r>
        <w:rPr>
          <w:color w:val="000000" w:themeColor="text1"/>
        </w:rPr>
        <w:t>e</w:t>
      </w:r>
      <w:r w:rsidRPr="00A820AF">
        <w:rPr>
          <w:color w:val="000000" w:themeColor="text1"/>
        </w:rPr>
        <w:t xml:space="preserve">nts.  In those case an assessment offence would be flagged and </w:t>
      </w:r>
      <w:r w:rsidRPr="00A820AF">
        <w:rPr>
          <w:color w:val="000000" w:themeColor="text1"/>
        </w:rPr>
        <w:lastRenderedPageBreak/>
        <w:t>potentially both groups penalise</w:t>
      </w:r>
      <w:r>
        <w:rPr>
          <w:color w:val="000000" w:themeColor="text1"/>
        </w:rPr>
        <w:t>d</w:t>
      </w:r>
      <w:r w:rsidRPr="00A820AF">
        <w:rPr>
          <w:color w:val="000000" w:themeColor="text1"/>
        </w:rPr>
        <w:t>.</w:t>
      </w:r>
      <w:r>
        <w:rPr>
          <w:color w:val="000000" w:themeColor="text1"/>
        </w:rPr>
        <w:t xml:space="preserve">  It is acceptable to discuss your project with your peers, but you must avoid sharing any code, documentation or other resources.</w:t>
      </w:r>
    </w:p>
    <w:p w14:paraId="45062D6F" w14:textId="77777777" w:rsidR="008C7634" w:rsidRDefault="008C7634" w:rsidP="008C7634">
      <w:pPr>
        <w:rPr>
          <w:color w:val="000000" w:themeColor="text1"/>
        </w:rPr>
      </w:pPr>
    </w:p>
    <w:p w14:paraId="17C0D4FE" w14:textId="5752A043" w:rsidR="008C7634" w:rsidRDefault="008C7634" w:rsidP="008C7634">
      <w:pPr>
        <w:rPr>
          <w:color w:val="000000" w:themeColor="text1"/>
        </w:rPr>
      </w:pPr>
      <w:r>
        <w:rPr>
          <w:color w:val="000000" w:themeColor="text1"/>
        </w:rPr>
        <w:t xml:space="preserve">Another common form of Assessment Offence </w:t>
      </w:r>
      <w:r w:rsidR="00430961">
        <w:rPr>
          <w:color w:val="000000" w:themeColor="text1"/>
        </w:rPr>
        <w:t>is</w:t>
      </w:r>
      <w:r>
        <w:rPr>
          <w:color w:val="000000" w:themeColor="text1"/>
        </w:rPr>
        <w:t xml:space="preserve"> the use of materials created by others without proper acknowledgment and attribution. It is acceptable – some would say good practice - to reuse some resources. However:</w:t>
      </w:r>
    </w:p>
    <w:p w14:paraId="5BB7D456" w14:textId="77777777" w:rsidR="008C7634" w:rsidRDefault="008C7634" w:rsidP="008C7634">
      <w:pPr>
        <w:pStyle w:val="ListParagraph"/>
        <w:numPr>
          <w:ilvl w:val="0"/>
          <w:numId w:val="18"/>
        </w:numPr>
        <w:rPr>
          <w:color w:val="000000" w:themeColor="text1"/>
        </w:rPr>
      </w:pPr>
      <w:r>
        <w:rPr>
          <w:color w:val="000000" w:themeColor="text1"/>
        </w:rPr>
        <w:t xml:space="preserve">If parts of your portfolio include materials from other sources, then these </w:t>
      </w:r>
      <w:r w:rsidRPr="00B45CDA">
        <w:rPr>
          <w:b/>
          <w:bCs/>
          <w:color w:val="000000" w:themeColor="text1"/>
        </w:rPr>
        <w:t>must</w:t>
      </w:r>
      <w:r>
        <w:rPr>
          <w:color w:val="000000" w:themeColor="text1"/>
        </w:rPr>
        <w:t xml:space="preserve"> be </w:t>
      </w:r>
    </w:p>
    <w:p w14:paraId="3659CCB2" w14:textId="08BEFF94" w:rsidR="008C7634" w:rsidRPr="00306306" w:rsidRDefault="008C7634" w:rsidP="008C7634">
      <w:pPr>
        <w:pStyle w:val="ListParagraph"/>
        <w:spacing w:after="0"/>
        <w:ind w:left="773"/>
      </w:pPr>
      <w:r>
        <w:rPr>
          <w:color w:val="000000" w:themeColor="text1"/>
        </w:rPr>
        <w:t>properly acknowledged</w:t>
      </w:r>
      <w:r w:rsidR="00AD2745">
        <w:rPr>
          <w:rFonts w:eastAsia="Times New Roman"/>
          <w:lang w:val="en-US" w:eastAsia="en-GB"/>
        </w:rPr>
        <w:t xml:space="preserve"> (see below)</w:t>
      </w:r>
      <w:r w:rsidRPr="0CA85974">
        <w:rPr>
          <w:rFonts w:eastAsia="Times New Roman"/>
          <w:lang w:val="en-US" w:eastAsia="en-GB"/>
        </w:rPr>
        <w:t xml:space="preserve"> </w:t>
      </w:r>
    </w:p>
    <w:p w14:paraId="2E0EA042" w14:textId="77777777" w:rsidR="008C7634" w:rsidRDefault="008C7634" w:rsidP="008C7634">
      <w:pPr>
        <w:pStyle w:val="ListParagraph"/>
        <w:numPr>
          <w:ilvl w:val="0"/>
          <w:numId w:val="18"/>
        </w:numPr>
        <w:rPr>
          <w:color w:val="000000" w:themeColor="text1"/>
        </w:rPr>
      </w:pPr>
      <w:r>
        <w:rPr>
          <w:color w:val="000000" w:themeColor="text1"/>
        </w:rPr>
        <w:t>You should discuss how you assessed the quality and ‘fit-for-purpose’ of what you have used.</w:t>
      </w:r>
    </w:p>
    <w:p w14:paraId="0226C46B" w14:textId="77777777" w:rsidR="008C7634" w:rsidRPr="005137BF" w:rsidRDefault="008C7634" w:rsidP="008C7634">
      <w:pPr>
        <w:pStyle w:val="ListParagraph"/>
        <w:numPr>
          <w:ilvl w:val="0"/>
          <w:numId w:val="18"/>
        </w:numPr>
        <w:rPr>
          <w:color w:val="000000" w:themeColor="text1"/>
        </w:rPr>
      </w:pPr>
      <w:r>
        <w:rPr>
          <w:b/>
          <w:bCs/>
          <w:color w:val="000000" w:themeColor="text1"/>
        </w:rPr>
        <w:t>NOTE that is applies equally to the inclusion of materials created by Generative AI.</w:t>
      </w:r>
      <w:r>
        <w:rPr>
          <w:color w:val="000000" w:themeColor="text1"/>
        </w:rPr>
        <w:t xml:space="preserve"> </w:t>
      </w:r>
      <w:r>
        <w:rPr>
          <w:b/>
          <w:bCs/>
          <w:color w:val="000000" w:themeColor="text1"/>
        </w:rPr>
        <w:t xml:space="preserve"> </w:t>
      </w:r>
      <w:r w:rsidRPr="00DF341A">
        <w:rPr>
          <w:color w:val="000000" w:themeColor="text1"/>
        </w:rPr>
        <w:t>In that case you</w:t>
      </w:r>
      <w:r>
        <w:rPr>
          <w:b/>
          <w:bCs/>
          <w:color w:val="000000" w:themeColor="text1"/>
        </w:rPr>
        <w:t xml:space="preserve"> </w:t>
      </w:r>
      <w:r>
        <w:rPr>
          <w:color w:val="000000" w:themeColor="text1"/>
        </w:rPr>
        <w:t>also include details of what service/URL you used, the date of access, and the specific prompt that you used to generate materials.</w:t>
      </w:r>
    </w:p>
    <w:p w14:paraId="1EB64DE4" w14:textId="77777777" w:rsidR="008C7634" w:rsidRPr="00FB0231" w:rsidRDefault="008C7634" w:rsidP="00385496">
      <w:pPr>
        <w:rPr>
          <w:lang w:val="en-US"/>
        </w:rPr>
      </w:pPr>
    </w:p>
    <w:p w14:paraId="22AE8A10" w14:textId="591026F6" w:rsidR="006730B8" w:rsidRPr="00FB0231" w:rsidRDefault="006730B8" w:rsidP="003B54EA">
      <w:pPr>
        <w:spacing w:after="0"/>
      </w:pPr>
      <w:r w:rsidRPr="00FB0231">
        <w:rPr>
          <w:rFonts w:cs="Times New Roman"/>
        </w:rPr>
        <w:t xml:space="preserve">UWE Bristol’s </w:t>
      </w:r>
      <w:hyperlink r:id="rId21">
        <w:r w:rsidRPr="00FB0231">
          <w:rPr>
            <w:rStyle w:val="Hyperlink"/>
            <w:rFonts w:eastAsia="Times New Roman"/>
            <w:lang w:val="en-US" w:eastAsia="en-GB"/>
          </w:rPr>
          <w:t>UWE’s Assessment Offences Policy</w:t>
        </w:r>
      </w:hyperlink>
      <w:r w:rsidRPr="00FB0231">
        <w:t xml:space="preserve"> requires that you submit work that is entirely your own and reflects your own learning, so it is important to:</w:t>
      </w:r>
    </w:p>
    <w:p w14:paraId="1CF35C2F" w14:textId="4FD1CC91" w:rsidR="006730B8" w:rsidRPr="00FB0231" w:rsidRDefault="006730B8" w:rsidP="00FB512C">
      <w:pPr>
        <w:pStyle w:val="ListParagraph"/>
        <w:numPr>
          <w:ilvl w:val="1"/>
          <w:numId w:val="9"/>
        </w:numPr>
        <w:spacing w:after="0"/>
        <w:ind w:left="360"/>
      </w:pPr>
      <w:r>
        <w:t xml:space="preserve">Ensure you reference </w:t>
      </w:r>
      <w:r w:rsidRPr="03478BC3">
        <w:rPr>
          <w:rFonts w:eastAsia="Times New Roman"/>
          <w:lang w:val="en-US" w:eastAsia="en-GB"/>
        </w:rPr>
        <w:t xml:space="preserve">all sources used, using the </w:t>
      </w:r>
      <w:hyperlink r:id="rId22">
        <w:r>
          <w:rPr>
            <w:rStyle w:val="Hyperlink"/>
          </w:rPr>
          <w:t>https://www.uwe.ac.uk/study/study-support/study-skills/referencing/uwe-bristol-harvard</w:t>
        </w:r>
      </w:hyperlink>
      <w:r w:rsidR="004D2945">
        <w:rPr>
          <w:rStyle w:val="Hyperlink"/>
          <w:rFonts w:eastAsia="Times New Roman"/>
          <w:lang w:val="en-US" w:eastAsia="en-GB"/>
        </w:rPr>
        <w:t xml:space="preserve"> </w:t>
      </w:r>
      <w:r w:rsidRPr="03478BC3">
        <w:rPr>
          <w:rFonts w:eastAsia="Times New Roman"/>
          <w:lang w:val="en-US" w:eastAsia="en-GB"/>
        </w:rPr>
        <w:t xml:space="preserve">system) and the guidance available on </w:t>
      </w:r>
      <w:hyperlink r:id="rId23">
        <w:r w:rsidRPr="03478BC3">
          <w:rPr>
            <w:rStyle w:val="Hyperlink"/>
            <w:rFonts w:eastAsia="Times New Roman"/>
            <w:lang w:val="en-US" w:eastAsia="en-GB"/>
          </w:rPr>
          <w:t>UWE’s Study Skills referencing pages</w:t>
        </w:r>
      </w:hyperlink>
      <w:r w:rsidRPr="03478BC3">
        <w:rPr>
          <w:rFonts w:eastAsia="Times New Roman"/>
          <w:lang w:val="en-US" w:eastAsia="en-GB"/>
        </w:rPr>
        <w:t xml:space="preserve">. </w:t>
      </w:r>
    </w:p>
    <w:p w14:paraId="3F243EC8" w14:textId="77777777" w:rsidR="006730B8" w:rsidRPr="00FB0231" w:rsidRDefault="006730B8" w:rsidP="00FB512C">
      <w:pPr>
        <w:pStyle w:val="ListParagraph"/>
        <w:numPr>
          <w:ilvl w:val="1"/>
          <w:numId w:val="9"/>
        </w:numPr>
        <w:spacing w:after="0"/>
        <w:ind w:left="360"/>
      </w:pPr>
      <w:r w:rsidRPr="00FB0231">
        <w:rPr>
          <w:rFonts w:eastAsia="Times New Roman"/>
          <w:lang w:val="en-US" w:eastAsia="en-GB"/>
        </w:rPr>
        <w:t xml:space="preserve">Avoid copying and pasting any work into this assessment, </w:t>
      </w:r>
      <w:r w:rsidRPr="00FB0231">
        <w:rPr>
          <w:lang w:val="en-US" w:eastAsia="en-GB"/>
        </w:rPr>
        <w:t>including your own previous assessments, work from other students or internet sources</w:t>
      </w:r>
    </w:p>
    <w:p w14:paraId="6C8951F9" w14:textId="77777777" w:rsidR="006730B8" w:rsidRPr="00FB0231" w:rsidRDefault="006730B8" w:rsidP="00FB512C">
      <w:pPr>
        <w:pStyle w:val="ListParagraph"/>
        <w:numPr>
          <w:ilvl w:val="1"/>
          <w:numId w:val="9"/>
        </w:numPr>
        <w:spacing w:after="0"/>
        <w:ind w:left="360"/>
      </w:pPr>
      <w:r w:rsidRPr="00FB0231">
        <w:t xml:space="preserve">Develop your own style, arguments and wording, so avoid copying sources and </w:t>
      </w:r>
      <w:r w:rsidRPr="00FB0231">
        <w:rPr>
          <w:lang w:val="en-US" w:eastAsia="en-GB"/>
        </w:rPr>
        <w:t>changing individual words but keeping, essentially, the same sentences and/or structures from other sources</w:t>
      </w:r>
    </w:p>
    <w:p w14:paraId="6B1ABD0F" w14:textId="77777777" w:rsidR="006730B8" w:rsidRPr="00FB0231" w:rsidRDefault="006730B8" w:rsidP="00FB512C">
      <w:pPr>
        <w:pStyle w:val="ListParagraph"/>
        <w:numPr>
          <w:ilvl w:val="1"/>
          <w:numId w:val="9"/>
        </w:numPr>
        <w:spacing w:after="0"/>
        <w:ind w:left="360"/>
      </w:pPr>
      <w:r w:rsidRPr="00FB0231">
        <w:rPr>
          <w:lang w:val="en-US" w:eastAsia="en-GB"/>
        </w:rPr>
        <w:t>Never give your work to others who may copy it</w:t>
      </w:r>
    </w:p>
    <w:p w14:paraId="3580D27A" w14:textId="77777777" w:rsidR="00E0348B" w:rsidRDefault="00E0348B" w:rsidP="00385496">
      <w:pPr>
        <w:spacing w:after="0"/>
        <w:rPr>
          <w:b/>
          <w:bCs/>
          <w:lang w:val="en-US" w:eastAsia="en-GB"/>
        </w:rPr>
      </w:pPr>
    </w:p>
    <w:p w14:paraId="45434BE7" w14:textId="0A1A7ED8" w:rsidR="004803D7" w:rsidRPr="00FB0231" w:rsidRDefault="006730B8" w:rsidP="00385496">
      <w:pPr>
        <w:spacing w:after="0"/>
      </w:pPr>
      <w:r w:rsidRPr="03478BC3">
        <w:rPr>
          <w:b/>
          <w:bCs/>
          <w:lang w:val="en-US" w:eastAsia="en-GB"/>
        </w:rPr>
        <w:t xml:space="preserve">When submitting your work, you will be required to confirm that the work is your own, </w:t>
      </w:r>
      <w:r w:rsidRPr="03478BC3">
        <w:rPr>
          <w:lang w:val="en-US" w:eastAsia="en-GB"/>
        </w:rPr>
        <w:t xml:space="preserve">and text-matching software and other methods are routinely used to check submissions against other submissions to the university and internet sources. </w:t>
      </w:r>
      <w:r w:rsidRPr="03478BC3">
        <w:rPr>
          <w:rFonts w:eastAsia="Times New Roman"/>
          <w:lang w:val="en-US" w:eastAsia="en-GB"/>
        </w:rPr>
        <w:t xml:space="preserve">Details of what constitutes plagiarism and how to avoid it can be found on UWE’s Study Skills </w:t>
      </w:r>
      <w:hyperlink r:id="rId24">
        <w:r w:rsidRPr="03478BC3">
          <w:rPr>
            <w:rStyle w:val="Hyperlink"/>
            <w:rFonts w:eastAsia="Times New Roman"/>
            <w:lang w:val="en-US" w:eastAsia="en-GB"/>
          </w:rPr>
          <w:t>pages about avoiding plagiarism</w:t>
        </w:r>
      </w:hyperlink>
      <w:r w:rsidRPr="03478BC3">
        <w:rPr>
          <w:rFonts w:eastAsia="Times New Roman"/>
          <w:lang w:val="en-US" w:eastAsia="en-GB"/>
        </w:rPr>
        <w:t>.</w:t>
      </w:r>
    </w:p>
    <w:p w14:paraId="41DF0EE8" w14:textId="1BFB097F" w:rsidR="03478BC3" w:rsidRDefault="03478BC3" w:rsidP="03478BC3">
      <w:pPr>
        <w:spacing w:after="0"/>
        <w:rPr>
          <w:rFonts w:eastAsia="Times New Roman"/>
          <w:lang w:val="en-US" w:eastAsia="en-GB"/>
        </w:rPr>
      </w:pPr>
    </w:p>
    <w:p w14:paraId="5A154FA6" w14:textId="29356560" w:rsidR="27C2335F" w:rsidRDefault="27C2335F" w:rsidP="03478BC3">
      <w:pPr>
        <w:pStyle w:val="Heading2"/>
      </w:pPr>
      <w:bookmarkStart w:id="15" w:name="_Toc1911733106"/>
      <w:r>
        <w:t xml:space="preserve">6.4 </w:t>
      </w:r>
      <w:r w:rsidR="107C0DBE">
        <w:t>Use of Generative AI (ChatGPT or similar)</w:t>
      </w:r>
      <w:bookmarkEnd w:id="15"/>
    </w:p>
    <w:p w14:paraId="5BE30C46" w14:textId="3E6474D7" w:rsidR="03478BC3" w:rsidRDefault="03478BC3" w:rsidP="03478BC3"/>
    <w:p w14:paraId="6C30075E" w14:textId="77777777" w:rsidR="005021AD" w:rsidRPr="00FC4508" w:rsidRDefault="006E746D" w:rsidP="00A716F6">
      <w:pPr>
        <w:rPr>
          <w:color w:val="000000" w:themeColor="text1"/>
          <w:lang w:val="en-US"/>
        </w:rPr>
      </w:pPr>
      <w:r w:rsidRPr="00FC4508">
        <w:rPr>
          <w:color w:val="000000" w:themeColor="text1"/>
          <w:lang w:val="en-US"/>
        </w:rPr>
        <w:t>This is a module in Advanced AI so</w:t>
      </w:r>
      <w:r w:rsidR="008C6CAB" w:rsidRPr="00FC4508">
        <w:rPr>
          <w:color w:val="000000" w:themeColor="text1"/>
          <w:lang w:val="en-US"/>
        </w:rPr>
        <w:t xml:space="preserve"> </w:t>
      </w:r>
      <w:r w:rsidRPr="00FC4508">
        <w:rPr>
          <w:color w:val="000000" w:themeColor="text1"/>
          <w:lang w:val="en-US"/>
        </w:rPr>
        <w:t>we expect</w:t>
      </w:r>
      <w:r w:rsidR="008C6CAB" w:rsidRPr="00FC4508">
        <w:rPr>
          <w:color w:val="000000" w:themeColor="text1"/>
          <w:lang w:val="en-US"/>
        </w:rPr>
        <w:t xml:space="preserve"> </w:t>
      </w:r>
      <w:r w:rsidRPr="00FC4508">
        <w:rPr>
          <w:color w:val="000000" w:themeColor="text1"/>
          <w:lang w:val="en-US"/>
        </w:rPr>
        <w:t>that</w:t>
      </w:r>
      <w:r w:rsidR="008C6CAB" w:rsidRPr="00FC4508">
        <w:rPr>
          <w:color w:val="000000" w:themeColor="text1"/>
          <w:lang w:val="en-US"/>
        </w:rPr>
        <w:t xml:space="preserve"> </w:t>
      </w:r>
      <w:r w:rsidR="00BE66B2" w:rsidRPr="00FC4508">
        <w:rPr>
          <w:color w:val="000000" w:themeColor="text1"/>
          <w:lang w:val="en-US"/>
        </w:rPr>
        <w:t>groups</w:t>
      </w:r>
      <w:r w:rsidRPr="00FC4508">
        <w:rPr>
          <w:color w:val="000000" w:themeColor="text1"/>
          <w:lang w:val="en-US"/>
        </w:rPr>
        <w:t xml:space="preserve"> </w:t>
      </w:r>
      <w:r w:rsidR="008C6CAB" w:rsidRPr="00FC4508">
        <w:rPr>
          <w:color w:val="000000" w:themeColor="text1"/>
          <w:lang w:val="en-US"/>
        </w:rPr>
        <w:t>wil</w:t>
      </w:r>
      <w:r w:rsidR="00635072" w:rsidRPr="00FC4508">
        <w:rPr>
          <w:color w:val="000000" w:themeColor="text1"/>
          <w:lang w:val="en-US"/>
        </w:rPr>
        <w:t>l</w:t>
      </w:r>
      <w:r w:rsidR="00A716F6" w:rsidRPr="00FC4508">
        <w:rPr>
          <w:color w:val="000000" w:themeColor="text1"/>
          <w:lang w:val="en-US"/>
        </w:rPr>
        <w:t xml:space="preserve"> t</w:t>
      </w:r>
      <w:r w:rsidR="002636EE" w:rsidRPr="00FC4508">
        <w:rPr>
          <w:color w:val="000000" w:themeColor="text1"/>
          <w:lang w:val="en-US"/>
        </w:rPr>
        <w:t xml:space="preserve">ake </w:t>
      </w:r>
      <w:r w:rsidR="008C6CAB" w:rsidRPr="00FC4508">
        <w:rPr>
          <w:color w:val="000000" w:themeColor="text1"/>
          <w:lang w:val="en-US"/>
        </w:rPr>
        <w:t>full advantage of a range of generative AI techniques</w:t>
      </w:r>
      <w:r w:rsidR="002636EE" w:rsidRPr="00FC4508">
        <w:rPr>
          <w:color w:val="000000" w:themeColor="text1"/>
          <w:lang w:val="en-US"/>
        </w:rPr>
        <w:t xml:space="preserve"> when generating code</w:t>
      </w:r>
      <w:r w:rsidR="00635072" w:rsidRPr="00FC4508">
        <w:rPr>
          <w:color w:val="000000" w:themeColor="text1"/>
          <w:lang w:val="en-US"/>
        </w:rPr>
        <w:t>, documents, and videos.</w:t>
      </w:r>
      <w:r w:rsidR="00A716F6" w:rsidRPr="00FC4508">
        <w:rPr>
          <w:color w:val="000000" w:themeColor="text1"/>
          <w:lang w:val="en-US"/>
        </w:rPr>
        <w:t xml:space="preserve"> </w:t>
      </w:r>
    </w:p>
    <w:p w14:paraId="2774BD17" w14:textId="7DA96146" w:rsidR="7A2E5F54" w:rsidRPr="00FC4508" w:rsidRDefault="00A716F6" w:rsidP="00A716F6">
      <w:pPr>
        <w:rPr>
          <w:color w:val="000000" w:themeColor="text1"/>
          <w:lang w:val="en-US"/>
        </w:rPr>
      </w:pPr>
      <w:r w:rsidRPr="00FC4508">
        <w:rPr>
          <w:color w:val="000000" w:themeColor="text1"/>
          <w:lang w:val="en-US"/>
        </w:rPr>
        <w:t>5% of the marks are allocated to the</w:t>
      </w:r>
      <w:r w:rsidR="0051410D" w:rsidRPr="00FC4508">
        <w:rPr>
          <w:color w:val="000000" w:themeColor="text1"/>
          <w:lang w:val="en-US"/>
        </w:rPr>
        <w:t xml:space="preserve"> maturity of their approach</w:t>
      </w:r>
      <w:r w:rsidR="00427E63" w:rsidRPr="00FC4508">
        <w:rPr>
          <w:color w:val="000000" w:themeColor="text1"/>
          <w:lang w:val="en-US"/>
        </w:rPr>
        <w:t xml:space="preserve"> to using and evaluating the artefacts produced by generative</w:t>
      </w:r>
      <w:r w:rsidR="005021AD" w:rsidRPr="00FC4508">
        <w:rPr>
          <w:color w:val="000000" w:themeColor="text1"/>
          <w:lang w:val="en-US"/>
        </w:rPr>
        <w:t xml:space="preserve"> A</w:t>
      </w:r>
      <w:r w:rsidR="00427E63" w:rsidRPr="00FC4508">
        <w:rPr>
          <w:color w:val="000000" w:themeColor="text1"/>
          <w:lang w:val="en-US"/>
        </w:rPr>
        <w:t xml:space="preserve">I. </w:t>
      </w:r>
    </w:p>
    <w:p w14:paraId="764B1196" w14:textId="25AF6A88" w:rsidR="03478BC3" w:rsidRPr="00FC4508" w:rsidRDefault="03478BC3" w:rsidP="03478BC3">
      <w:pPr>
        <w:rPr>
          <w:color w:val="000000" w:themeColor="text1"/>
          <w:lang w:val="en-US"/>
        </w:rPr>
      </w:pPr>
    </w:p>
    <w:tbl>
      <w:tblPr>
        <w:tblStyle w:val="TableGrid"/>
        <w:tblW w:w="0" w:type="auto"/>
        <w:tblLayout w:type="fixed"/>
        <w:tblLook w:val="06A0" w:firstRow="1" w:lastRow="0" w:firstColumn="1" w:lastColumn="0" w:noHBand="1" w:noVBand="1"/>
      </w:tblPr>
      <w:tblGrid>
        <w:gridCol w:w="1905"/>
        <w:gridCol w:w="8550"/>
      </w:tblGrid>
      <w:tr w:rsidR="00FC4508" w:rsidRPr="00FC4508" w14:paraId="6D8B6CE0" w14:textId="77777777" w:rsidTr="42850AD4">
        <w:trPr>
          <w:trHeight w:val="300"/>
        </w:trPr>
        <w:tc>
          <w:tcPr>
            <w:tcW w:w="1905" w:type="dxa"/>
          </w:tcPr>
          <w:p w14:paraId="59C6B181" w14:textId="2B25DBA9" w:rsidR="3F0C91F1" w:rsidRPr="00FC4508" w:rsidRDefault="3F0C91F1" w:rsidP="03478BC3">
            <w:pPr>
              <w:rPr>
                <w:color w:val="000000" w:themeColor="text1"/>
                <w:lang w:val="en-US"/>
              </w:rPr>
            </w:pPr>
            <w:r w:rsidRPr="00FC4508">
              <w:rPr>
                <w:noProof/>
                <w:color w:val="000000" w:themeColor="text1"/>
              </w:rPr>
              <mc:AlternateContent>
                <mc:Choice Requires="wps">
                  <w:drawing>
                    <wp:inline distT="0" distB="0" distL="0" distR="0" wp14:anchorId="237041AF" wp14:editId="16D00AAF">
                      <wp:extent cx="523875" cy="514350"/>
                      <wp:effectExtent l="0" t="0" r="28575" b="19050"/>
                      <wp:docPr id="749691539" name="Oval 1"/>
                      <wp:cNvGraphicFramePr/>
                      <a:graphic xmlns:a="http://schemas.openxmlformats.org/drawingml/2006/main">
                        <a:graphicData uri="http://schemas.microsoft.com/office/word/2010/wordprocessingShape">
                          <wps:wsp>
                            <wps:cNvSpPr/>
                            <wps:spPr>
                              <a:xfrm>
                                <a:off x="0" y="0"/>
                                <a:ext cx="523875" cy="514350"/>
                              </a:xfrm>
                              <a:prstGeom prst="ellipse">
                                <a:avLst/>
                              </a:prstGeom>
                              <a:solidFill>
                                <a:srgbClr val="00B050"/>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mc:AlternateContent>
            </w:r>
          </w:p>
        </w:tc>
        <w:tc>
          <w:tcPr>
            <w:tcW w:w="8550" w:type="dxa"/>
          </w:tcPr>
          <w:p w14:paraId="10ADB817" w14:textId="622CDF4D" w:rsidR="3F0C91F1" w:rsidRPr="00FC4508" w:rsidRDefault="3F0C91F1" w:rsidP="03478BC3">
            <w:pPr>
              <w:rPr>
                <w:b/>
                <w:bCs/>
                <w:color w:val="000000" w:themeColor="text1"/>
                <w:lang w:val="en-US"/>
              </w:rPr>
            </w:pPr>
            <w:r w:rsidRPr="00FC4508">
              <w:rPr>
                <w:color w:val="000000" w:themeColor="text1"/>
                <w:lang w:val="en-US"/>
              </w:rPr>
              <w:t xml:space="preserve">In this assignment you are actively encouraged to use Generative AI in </w:t>
            </w:r>
            <w:r w:rsidR="00D258CA" w:rsidRPr="00FC4508">
              <w:rPr>
                <w:color w:val="000000" w:themeColor="text1"/>
                <w:lang w:val="en-US"/>
              </w:rPr>
              <w:t xml:space="preserve">the generation of </w:t>
            </w:r>
            <w:proofErr w:type="gramStart"/>
            <w:r w:rsidR="00D258CA" w:rsidRPr="00FC4508">
              <w:rPr>
                <w:color w:val="000000" w:themeColor="text1"/>
                <w:lang w:val="en-US"/>
              </w:rPr>
              <w:t>artefacts</w:t>
            </w:r>
            <w:proofErr w:type="gramEnd"/>
            <w:r w:rsidR="00D15F31" w:rsidRPr="00FC4508">
              <w:rPr>
                <w:color w:val="000000" w:themeColor="text1"/>
                <w:lang w:val="en-US"/>
              </w:rPr>
              <w:t xml:space="preserve"> </w:t>
            </w:r>
            <w:r w:rsidR="00D15F31" w:rsidRPr="00FC4508">
              <w:rPr>
                <w:b/>
                <w:bCs/>
                <w:color w:val="000000" w:themeColor="text1"/>
                <w:lang w:val="en-US"/>
              </w:rPr>
              <w:t>and we explicitly expect you to evaluate and report on the utility of these tools</w:t>
            </w:r>
          </w:p>
        </w:tc>
      </w:tr>
    </w:tbl>
    <w:p w14:paraId="3B03F6B0" w14:textId="143618D0" w:rsidR="03478BC3" w:rsidRDefault="03478BC3" w:rsidP="03478BC3">
      <w:pPr>
        <w:spacing w:after="0"/>
      </w:pPr>
    </w:p>
    <w:p w14:paraId="0409A91E" w14:textId="707E02BC" w:rsidR="03478BC3" w:rsidRDefault="03478BC3" w:rsidP="03478BC3">
      <w:pPr>
        <w:spacing w:after="0"/>
        <w:rPr>
          <w:rFonts w:ascii="Calibri" w:hAnsi="Calibri" w:cs="Calibri"/>
          <w:color w:val="FF0000"/>
          <w:sz w:val="24"/>
          <w:szCs w:val="24"/>
          <w:lang w:val="en-US"/>
        </w:rPr>
      </w:pPr>
    </w:p>
    <w:p w14:paraId="24EB8571" w14:textId="42E9CE7A" w:rsidR="03478BC3" w:rsidRDefault="03478BC3" w:rsidP="03478BC3">
      <w:pPr>
        <w:spacing w:after="0"/>
        <w:rPr>
          <w:rFonts w:ascii="Calibri" w:hAnsi="Calibri" w:cs="Calibri"/>
          <w:color w:val="FF0000"/>
          <w:sz w:val="24"/>
          <w:szCs w:val="24"/>
          <w:lang w:val="en-US"/>
        </w:rPr>
      </w:pPr>
    </w:p>
    <w:p w14:paraId="38717452" w14:textId="4D59A1AA" w:rsidR="740FD0AA" w:rsidRDefault="740FD0AA" w:rsidP="03478BC3">
      <w:pPr>
        <w:pStyle w:val="Heading2"/>
        <w:rPr>
          <w:bCs/>
          <w:lang w:eastAsia="en-GB"/>
        </w:rPr>
      </w:pPr>
      <w:bookmarkStart w:id="16" w:name="_Toc982545241"/>
      <w:r w:rsidRPr="03478BC3">
        <w:t xml:space="preserve">6.5 </w:t>
      </w:r>
      <w:r w:rsidR="107C0DBE" w:rsidRPr="03478BC3">
        <w:t>Guidance on Referencing (</w:t>
      </w:r>
      <w:proofErr w:type="spellStart"/>
      <w:r w:rsidR="107C0DBE" w:rsidRPr="03478BC3">
        <w:t>inc</w:t>
      </w:r>
      <w:proofErr w:type="spellEnd"/>
      <w:r w:rsidR="107C0DBE" w:rsidRPr="03478BC3">
        <w:t xml:space="preserve"> AI):</w:t>
      </w:r>
      <w:bookmarkEnd w:id="16"/>
    </w:p>
    <w:p w14:paraId="613ED8D8" w14:textId="2FB1D11F" w:rsidR="107C0DBE" w:rsidRDefault="107C0DBE" w:rsidP="5BDF3D73">
      <w:pPr>
        <w:rPr>
          <w:lang w:eastAsia="en-GB"/>
        </w:rPr>
      </w:pPr>
      <w:r w:rsidRPr="5BDF3D73">
        <w:t xml:space="preserve">Please note that the aim of referencing is to demonstrate you have read and understood a range of sources to evidence your key points.  You need to list the references consistently and in such a way as to ensure the reader can follow up on the sources for themselves. </w:t>
      </w:r>
    </w:p>
    <w:p w14:paraId="45BA9D6C" w14:textId="3586B4E4" w:rsidR="1D31345B" w:rsidRDefault="1D31345B" w:rsidP="03478BC3">
      <w:pPr>
        <w:spacing w:after="0"/>
      </w:pPr>
      <w:hyperlink r:id="rId25">
        <w:r w:rsidRPr="03478BC3">
          <w:rPr>
            <w:rStyle w:val="Hyperlink"/>
            <w:rFonts w:ascii="Calibri" w:hAnsi="Calibri" w:cs="Calibri"/>
            <w:color w:val="0563C1"/>
            <w:sz w:val="24"/>
            <w:szCs w:val="24"/>
            <w:lang w:val="en-US"/>
          </w:rPr>
          <w:t>Referencing - Study skills | UWE Bristol</w:t>
        </w:r>
      </w:hyperlink>
      <w:r w:rsidRPr="03478BC3">
        <w:rPr>
          <w:rFonts w:ascii="Calibri" w:hAnsi="Calibri" w:cs="Calibri"/>
          <w:sz w:val="24"/>
          <w:szCs w:val="24"/>
          <w:lang w:val="en-US"/>
        </w:rPr>
        <w:t xml:space="preserve"> </w:t>
      </w:r>
    </w:p>
    <w:p w14:paraId="117D3808" w14:textId="5E5D57AE" w:rsidR="1D31345B" w:rsidRDefault="1D31345B" w:rsidP="03478BC3">
      <w:pPr>
        <w:spacing w:after="0"/>
      </w:pPr>
      <w:hyperlink r:id="rId26">
        <w:r w:rsidRPr="03478BC3">
          <w:rPr>
            <w:rStyle w:val="Hyperlink"/>
            <w:rFonts w:ascii="Calibri" w:hAnsi="Calibri" w:cs="Calibri"/>
            <w:color w:val="0000FF"/>
            <w:sz w:val="24"/>
            <w:szCs w:val="24"/>
            <w:lang w:val="en-US"/>
          </w:rPr>
          <w:t>Using generative AI at UWE Bristol - Study skills | UWE Bristol</w:t>
        </w:r>
      </w:hyperlink>
    </w:p>
    <w:p w14:paraId="2BC8DBFC" w14:textId="53EC3C49" w:rsidR="03478BC3" w:rsidDel="00C3579D" w:rsidRDefault="03478BC3" w:rsidP="03478BC3">
      <w:pPr>
        <w:rPr>
          <w:del w:id="17" w:author="Jim Smith" w:date="2024-09-12T18:17:00Z" w16du:dateUtc="2024-09-12T17:17:00Z"/>
          <w:lang w:val="en-US"/>
        </w:rPr>
      </w:pPr>
    </w:p>
    <w:p w14:paraId="6462F320" w14:textId="0635A206" w:rsidR="03478BC3" w:rsidRDefault="03478BC3" w:rsidP="03478BC3">
      <w:pPr>
        <w:spacing w:after="0"/>
        <w:rPr>
          <w:rFonts w:eastAsia="Times New Roman"/>
          <w:lang w:val="en-US" w:eastAsia="en-GB"/>
        </w:rPr>
      </w:pPr>
    </w:p>
    <w:sectPr w:rsidR="03478BC3" w:rsidSect="0038549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3DE33" w14:textId="77777777" w:rsidR="00F62BC6" w:rsidRDefault="00F62BC6" w:rsidP="00B21C12">
      <w:r>
        <w:separator/>
      </w:r>
    </w:p>
    <w:p w14:paraId="76303AB1" w14:textId="77777777" w:rsidR="00F62BC6" w:rsidRDefault="00F62BC6" w:rsidP="00B21C12"/>
  </w:endnote>
  <w:endnote w:type="continuationSeparator" w:id="0">
    <w:p w14:paraId="0296A40C" w14:textId="77777777" w:rsidR="00F62BC6" w:rsidRDefault="00F62BC6" w:rsidP="00B21C12">
      <w:r>
        <w:continuationSeparator/>
      </w:r>
    </w:p>
    <w:p w14:paraId="6820079F" w14:textId="77777777" w:rsidR="00F62BC6" w:rsidRDefault="00F62BC6" w:rsidP="00B21C12"/>
  </w:endnote>
  <w:endnote w:type="continuationNotice" w:id="1">
    <w:p w14:paraId="097DC8BA" w14:textId="77777777" w:rsidR="00F62BC6" w:rsidRDefault="00F62BC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DE54E" w14:textId="33023F3A" w:rsidR="00730FE4" w:rsidRPr="00730FE4" w:rsidRDefault="00730FE4">
    <w:pPr>
      <w:pStyle w:val="Footer"/>
      <w:rPr>
        <w:sz w:val="18"/>
        <w:szCs w:val="18"/>
      </w:rPr>
    </w:pPr>
    <w:r w:rsidRPr="00730FE4">
      <w:rPr>
        <w:sz w:val="18"/>
        <w:szCs w:val="18"/>
      </w:rPr>
      <w:t xml:space="preserve">Page </w:t>
    </w:r>
    <w:r w:rsidRPr="00730FE4">
      <w:rPr>
        <w:sz w:val="18"/>
        <w:szCs w:val="18"/>
      </w:rPr>
      <w:fldChar w:fldCharType="begin"/>
    </w:r>
    <w:r w:rsidRPr="00730FE4">
      <w:rPr>
        <w:sz w:val="18"/>
        <w:szCs w:val="18"/>
      </w:rPr>
      <w:instrText xml:space="preserve"> PAGE   \* MERGEFORMAT </w:instrText>
    </w:r>
    <w:r w:rsidRPr="00730FE4">
      <w:rPr>
        <w:sz w:val="18"/>
        <w:szCs w:val="18"/>
      </w:rPr>
      <w:fldChar w:fldCharType="separate"/>
    </w:r>
    <w:r w:rsidRPr="00730FE4">
      <w:rPr>
        <w:noProof/>
        <w:sz w:val="18"/>
        <w:szCs w:val="18"/>
      </w:rPr>
      <w:t>1</w:t>
    </w:r>
    <w:r w:rsidRPr="00730FE4">
      <w:rPr>
        <w:sz w:val="18"/>
        <w:szCs w:val="18"/>
      </w:rPr>
      <w:fldChar w:fldCharType="end"/>
    </w:r>
    <w:r w:rsidRPr="00730FE4">
      <w:rPr>
        <w:sz w:val="18"/>
        <w:szCs w:val="18"/>
      </w:rPr>
      <w:t xml:space="preserve"> of </w:t>
    </w:r>
    <w:r w:rsidRPr="00730FE4">
      <w:rPr>
        <w:sz w:val="18"/>
        <w:szCs w:val="18"/>
      </w:rPr>
      <w:fldChar w:fldCharType="begin"/>
    </w:r>
    <w:r w:rsidRPr="00730FE4">
      <w:rPr>
        <w:sz w:val="18"/>
        <w:szCs w:val="18"/>
      </w:rPr>
      <w:instrText xml:space="preserve"> NUMPAGES   \* MERGEFORMAT </w:instrText>
    </w:r>
    <w:r w:rsidRPr="00730FE4">
      <w:rPr>
        <w:sz w:val="18"/>
        <w:szCs w:val="18"/>
      </w:rPr>
      <w:fldChar w:fldCharType="separate"/>
    </w:r>
    <w:r w:rsidRPr="00730FE4">
      <w:rPr>
        <w:noProof/>
        <w:sz w:val="18"/>
        <w:szCs w:val="18"/>
      </w:rPr>
      <w:t>9</w:t>
    </w:r>
    <w:r w:rsidRPr="00730FE4">
      <w:rPr>
        <w:sz w:val="18"/>
        <w:szCs w:val="18"/>
      </w:rPr>
      <w:fldChar w:fldCharType="end"/>
    </w:r>
  </w:p>
  <w:p w14:paraId="574FC7D9" w14:textId="77777777" w:rsidR="0003225F" w:rsidRDefault="00032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FAE06" w14:textId="77777777" w:rsidR="00F62BC6" w:rsidRDefault="00F62BC6" w:rsidP="00B21C12">
      <w:r>
        <w:separator/>
      </w:r>
    </w:p>
    <w:p w14:paraId="6F03F890" w14:textId="77777777" w:rsidR="00F62BC6" w:rsidRDefault="00F62BC6" w:rsidP="00B21C12"/>
  </w:footnote>
  <w:footnote w:type="continuationSeparator" w:id="0">
    <w:p w14:paraId="38A77815" w14:textId="77777777" w:rsidR="00F62BC6" w:rsidRDefault="00F62BC6" w:rsidP="00B21C12">
      <w:r>
        <w:continuationSeparator/>
      </w:r>
    </w:p>
    <w:p w14:paraId="0BB69898" w14:textId="77777777" w:rsidR="00F62BC6" w:rsidRDefault="00F62BC6" w:rsidP="00B21C12"/>
  </w:footnote>
  <w:footnote w:type="continuationNotice" w:id="1">
    <w:p w14:paraId="26AD4674" w14:textId="77777777" w:rsidR="00F62BC6" w:rsidRDefault="00F62BC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7AC8"/>
    <w:multiLevelType w:val="hybridMultilevel"/>
    <w:tmpl w:val="49EEB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82AA5"/>
    <w:multiLevelType w:val="hybridMultilevel"/>
    <w:tmpl w:val="791CA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D201C"/>
    <w:multiLevelType w:val="hybridMultilevel"/>
    <w:tmpl w:val="F2DEB4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15B98"/>
    <w:multiLevelType w:val="hybridMultilevel"/>
    <w:tmpl w:val="A04C18F2"/>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3B54F7"/>
    <w:multiLevelType w:val="hybridMultilevel"/>
    <w:tmpl w:val="A308DF66"/>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5" w15:restartNumberingAfterBreak="0">
    <w:nsid w:val="176C35D4"/>
    <w:multiLevelType w:val="hybridMultilevel"/>
    <w:tmpl w:val="8D68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950773"/>
    <w:multiLevelType w:val="hybridMultilevel"/>
    <w:tmpl w:val="A15250B2"/>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7CFA5A"/>
    <w:multiLevelType w:val="hybridMultilevel"/>
    <w:tmpl w:val="CEAE85B0"/>
    <w:lvl w:ilvl="0" w:tplc="358467B2">
      <w:start w:val="1"/>
      <w:numFmt w:val="bullet"/>
      <w:lvlText w:val=""/>
      <w:lvlJc w:val="left"/>
      <w:pPr>
        <w:ind w:left="720" w:hanging="360"/>
      </w:pPr>
      <w:rPr>
        <w:rFonts w:ascii="Symbol" w:hAnsi="Symbol" w:hint="default"/>
      </w:rPr>
    </w:lvl>
    <w:lvl w:ilvl="1" w:tplc="B37417E4">
      <w:start w:val="1"/>
      <w:numFmt w:val="bullet"/>
      <w:lvlText w:val="o"/>
      <w:lvlJc w:val="left"/>
      <w:pPr>
        <w:ind w:left="1440" w:hanging="360"/>
      </w:pPr>
      <w:rPr>
        <w:rFonts w:ascii="Courier New" w:hAnsi="Courier New" w:hint="default"/>
      </w:rPr>
    </w:lvl>
    <w:lvl w:ilvl="2" w:tplc="D64CAC04">
      <w:start w:val="1"/>
      <w:numFmt w:val="bullet"/>
      <w:lvlText w:val=""/>
      <w:lvlJc w:val="left"/>
      <w:pPr>
        <w:ind w:left="2160" w:hanging="360"/>
      </w:pPr>
      <w:rPr>
        <w:rFonts w:ascii="Wingdings" w:hAnsi="Wingdings" w:hint="default"/>
      </w:rPr>
    </w:lvl>
    <w:lvl w:ilvl="3" w:tplc="AA1228EE">
      <w:start w:val="1"/>
      <w:numFmt w:val="bullet"/>
      <w:lvlText w:val=""/>
      <w:lvlJc w:val="left"/>
      <w:pPr>
        <w:ind w:left="2880" w:hanging="360"/>
      </w:pPr>
      <w:rPr>
        <w:rFonts w:ascii="Symbol" w:hAnsi="Symbol" w:hint="default"/>
      </w:rPr>
    </w:lvl>
    <w:lvl w:ilvl="4" w:tplc="766A2D3A">
      <w:start w:val="1"/>
      <w:numFmt w:val="bullet"/>
      <w:lvlText w:val="o"/>
      <w:lvlJc w:val="left"/>
      <w:pPr>
        <w:ind w:left="3600" w:hanging="360"/>
      </w:pPr>
      <w:rPr>
        <w:rFonts w:ascii="Courier New" w:hAnsi="Courier New" w:hint="default"/>
      </w:rPr>
    </w:lvl>
    <w:lvl w:ilvl="5" w:tplc="62446394">
      <w:start w:val="1"/>
      <w:numFmt w:val="bullet"/>
      <w:lvlText w:val=""/>
      <w:lvlJc w:val="left"/>
      <w:pPr>
        <w:ind w:left="4320" w:hanging="360"/>
      </w:pPr>
      <w:rPr>
        <w:rFonts w:ascii="Wingdings" w:hAnsi="Wingdings" w:hint="default"/>
      </w:rPr>
    </w:lvl>
    <w:lvl w:ilvl="6" w:tplc="B2E0E47C">
      <w:start w:val="1"/>
      <w:numFmt w:val="bullet"/>
      <w:lvlText w:val=""/>
      <w:lvlJc w:val="left"/>
      <w:pPr>
        <w:ind w:left="5040" w:hanging="360"/>
      </w:pPr>
      <w:rPr>
        <w:rFonts w:ascii="Symbol" w:hAnsi="Symbol" w:hint="default"/>
      </w:rPr>
    </w:lvl>
    <w:lvl w:ilvl="7" w:tplc="0D802774">
      <w:start w:val="1"/>
      <w:numFmt w:val="bullet"/>
      <w:lvlText w:val="o"/>
      <w:lvlJc w:val="left"/>
      <w:pPr>
        <w:ind w:left="5760" w:hanging="360"/>
      </w:pPr>
      <w:rPr>
        <w:rFonts w:ascii="Courier New" w:hAnsi="Courier New" w:hint="default"/>
      </w:rPr>
    </w:lvl>
    <w:lvl w:ilvl="8" w:tplc="D32AB07C">
      <w:start w:val="1"/>
      <w:numFmt w:val="bullet"/>
      <w:lvlText w:val=""/>
      <w:lvlJc w:val="left"/>
      <w:pPr>
        <w:ind w:left="6480" w:hanging="360"/>
      </w:pPr>
      <w:rPr>
        <w:rFonts w:ascii="Wingdings" w:hAnsi="Wingdings" w:hint="default"/>
      </w:rPr>
    </w:lvl>
  </w:abstractNum>
  <w:abstractNum w:abstractNumId="8" w15:restartNumberingAfterBreak="0">
    <w:nsid w:val="31AC58D8"/>
    <w:multiLevelType w:val="hybridMultilevel"/>
    <w:tmpl w:val="19867D14"/>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9" w15:restartNumberingAfterBreak="0">
    <w:nsid w:val="325B0733"/>
    <w:multiLevelType w:val="hybridMultilevel"/>
    <w:tmpl w:val="D3608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AA27F8"/>
    <w:multiLevelType w:val="hybridMultilevel"/>
    <w:tmpl w:val="CCDCD13E"/>
    <w:lvl w:ilvl="0" w:tplc="C1DE1DC6">
      <w:start w:val="1"/>
      <w:numFmt w:val="bullet"/>
      <w:lvlText w:val=""/>
      <w:lvlJc w:val="left"/>
      <w:pPr>
        <w:ind w:left="720" w:hanging="360"/>
      </w:pPr>
      <w:rPr>
        <w:rFonts w:ascii="Symbol" w:hAnsi="Symbol" w:hint="default"/>
      </w:rPr>
    </w:lvl>
    <w:lvl w:ilvl="1" w:tplc="833AC0D2">
      <w:start w:val="1"/>
      <w:numFmt w:val="bullet"/>
      <w:lvlText w:val="o"/>
      <w:lvlJc w:val="left"/>
      <w:pPr>
        <w:ind w:left="1440" w:hanging="360"/>
      </w:pPr>
      <w:rPr>
        <w:rFonts w:ascii="Courier New" w:hAnsi="Courier New" w:hint="default"/>
      </w:rPr>
    </w:lvl>
    <w:lvl w:ilvl="2" w:tplc="E7AC5468">
      <w:start w:val="1"/>
      <w:numFmt w:val="bullet"/>
      <w:lvlText w:val=""/>
      <w:lvlJc w:val="left"/>
      <w:pPr>
        <w:ind w:left="2160" w:hanging="360"/>
      </w:pPr>
      <w:rPr>
        <w:rFonts w:ascii="Wingdings" w:hAnsi="Wingdings" w:hint="default"/>
      </w:rPr>
    </w:lvl>
    <w:lvl w:ilvl="3" w:tplc="7186B52E">
      <w:start w:val="1"/>
      <w:numFmt w:val="bullet"/>
      <w:lvlText w:val=""/>
      <w:lvlJc w:val="left"/>
      <w:pPr>
        <w:ind w:left="2880" w:hanging="360"/>
      </w:pPr>
      <w:rPr>
        <w:rFonts w:ascii="Symbol" w:hAnsi="Symbol" w:hint="default"/>
      </w:rPr>
    </w:lvl>
    <w:lvl w:ilvl="4" w:tplc="588C4840">
      <w:start w:val="1"/>
      <w:numFmt w:val="bullet"/>
      <w:lvlText w:val="o"/>
      <w:lvlJc w:val="left"/>
      <w:pPr>
        <w:ind w:left="3600" w:hanging="360"/>
      </w:pPr>
      <w:rPr>
        <w:rFonts w:ascii="Courier New" w:hAnsi="Courier New" w:hint="default"/>
      </w:rPr>
    </w:lvl>
    <w:lvl w:ilvl="5" w:tplc="28941040">
      <w:start w:val="1"/>
      <w:numFmt w:val="bullet"/>
      <w:lvlText w:val=""/>
      <w:lvlJc w:val="left"/>
      <w:pPr>
        <w:ind w:left="4320" w:hanging="360"/>
      </w:pPr>
      <w:rPr>
        <w:rFonts w:ascii="Wingdings" w:hAnsi="Wingdings" w:hint="default"/>
      </w:rPr>
    </w:lvl>
    <w:lvl w:ilvl="6" w:tplc="AC2A32A2">
      <w:start w:val="1"/>
      <w:numFmt w:val="bullet"/>
      <w:lvlText w:val=""/>
      <w:lvlJc w:val="left"/>
      <w:pPr>
        <w:ind w:left="5040" w:hanging="360"/>
      </w:pPr>
      <w:rPr>
        <w:rFonts w:ascii="Symbol" w:hAnsi="Symbol" w:hint="default"/>
      </w:rPr>
    </w:lvl>
    <w:lvl w:ilvl="7" w:tplc="C7BACF06">
      <w:start w:val="1"/>
      <w:numFmt w:val="bullet"/>
      <w:lvlText w:val="o"/>
      <w:lvlJc w:val="left"/>
      <w:pPr>
        <w:ind w:left="5760" w:hanging="360"/>
      </w:pPr>
      <w:rPr>
        <w:rFonts w:ascii="Courier New" w:hAnsi="Courier New" w:hint="default"/>
      </w:rPr>
    </w:lvl>
    <w:lvl w:ilvl="8" w:tplc="8EF4C5F6">
      <w:start w:val="1"/>
      <w:numFmt w:val="bullet"/>
      <w:lvlText w:val=""/>
      <w:lvlJc w:val="left"/>
      <w:pPr>
        <w:ind w:left="6480" w:hanging="360"/>
      </w:pPr>
      <w:rPr>
        <w:rFonts w:ascii="Wingdings" w:hAnsi="Wingdings" w:hint="default"/>
      </w:rPr>
    </w:lvl>
  </w:abstractNum>
  <w:abstractNum w:abstractNumId="11"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883944"/>
    <w:multiLevelType w:val="hybridMultilevel"/>
    <w:tmpl w:val="3C32A90E"/>
    <w:lvl w:ilvl="0" w:tplc="9708BDA4">
      <w:start w:val="1"/>
      <w:numFmt w:val="bullet"/>
      <w:pStyle w:val="Bulletpoin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897571"/>
    <w:multiLevelType w:val="hybridMultilevel"/>
    <w:tmpl w:val="88F6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6D281F"/>
    <w:multiLevelType w:val="hybridMultilevel"/>
    <w:tmpl w:val="2BBAE8C4"/>
    <w:lvl w:ilvl="0" w:tplc="9628F0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E6F085"/>
    <w:multiLevelType w:val="hybridMultilevel"/>
    <w:tmpl w:val="6DD04E22"/>
    <w:lvl w:ilvl="0" w:tplc="FCE453AE">
      <w:start w:val="1"/>
      <w:numFmt w:val="bullet"/>
      <w:lvlText w:val=""/>
      <w:lvlJc w:val="left"/>
      <w:pPr>
        <w:ind w:left="720" w:hanging="360"/>
      </w:pPr>
      <w:rPr>
        <w:rFonts w:ascii="Symbol" w:hAnsi="Symbol" w:hint="default"/>
      </w:rPr>
    </w:lvl>
    <w:lvl w:ilvl="1" w:tplc="B6148D28">
      <w:start w:val="1"/>
      <w:numFmt w:val="bullet"/>
      <w:lvlText w:val="o"/>
      <w:lvlJc w:val="left"/>
      <w:pPr>
        <w:ind w:left="1440" w:hanging="360"/>
      </w:pPr>
      <w:rPr>
        <w:rFonts w:ascii="Courier New" w:hAnsi="Courier New" w:hint="default"/>
      </w:rPr>
    </w:lvl>
    <w:lvl w:ilvl="2" w:tplc="A162CD0C">
      <w:start w:val="1"/>
      <w:numFmt w:val="bullet"/>
      <w:lvlText w:val=""/>
      <w:lvlJc w:val="left"/>
      <w:pPr>
        <w:ind w:left="2160" w:hanging="360"/>
      </w:pPr>
      <w:rPr>
        <w:rFonts w:ascii="Wingdings" w:hAnsi="Wingdings" w:hint="default"/>
      </w:rPr>
    </w:lvl>
    <w:lvl w:ilvl="3" w:tplc="ECCE5292">
      <w:start w:val="1"/>
      <w:numFmt w:val="bullet"/>
      <w:lvlText w:val=""/>
      <w:lvlJc w:val="left"/>
      <w:pPr>
        <w:ind w:left="2880" w:hanging="360"/>
      </w:pPr>
      <w:rPr>
        <w:rFonts w:ascii="Symbol" w:hAnsi="Symbol" w:hint="default"/>
      </w:rPr>
    </w:lvl>
    <w:lvl w:ilvl="4" w:tplc="2A86E4C0">
      <w:start w:val="1"/>
      <w:numFmt w:val="bullet"/>
      <w:lvlText w:val="o"/>
      <w:lvlJc w:val="left"/>
      <w:pPr>
        <w:ind w:left="3600" w:hanging="360"/>
      </w:pPr>
      <w:rPr>
        <w:rFonts w:ascii="Courier New" w:hAnsi="Courier New" w:hint="default"/>
      </w:rPr>
    </w:lvl>
    <w:lvl w:ilvl="5" w:tplc="2500C31C">
      <w:start w:val="1"/>
      <w:numFmt w:val="bullet"/>
      <w:lvlText w:val=""/>
      <w:lvlJc w:val="left"/>
      <w:pPr>
        <w:ind w:left="4320" w:hanging="360"/>
      </w:pPr>
      <w:rPr>
        <w:rFonts w:ascii="Wingdings" w:hAnsi="Wingdings" w:hint="default"/>
      </w:rPr>
    </w:lvl>
    <w:lvl w:ilvl="6" w:tplc="81401878">
      <w:start w:val="1"/>
      <w:numFmt w:val="bullet"/>
      <w:lvlText w:val=""/>
      <w:lvlJc w:val="left"/>
      <w:pPr>
        <w:ind w:left="5040" w:hanging="360"/>
      </w:pPr>
      <w:rPr>
        <w:rFonts w:ascii="Symbol" w:hAnsi="Symbol" w:hint="default"/>
      </w:rPr>
    </w:lvl>
    <w:lvl w:ilvl="7" w:tplc="21B8D52C">
      <w:start w:val="1"/>
      <w:numFmt w:val="bullet"/>
      <w:lvlText w:val="o"/>
      <w:lvlJc w:val="left"/>
      <w:pPr>
        <w:ind w:left="5760" w:hanging="360"/>
      </w:pPr>
      <w:rPr>
        <w:rFonts w:ascii="Courier New" w:hAnsi="Courier New" w:hint="default"/>
      </w:rPr>
    </w:lvl>
    <w:lvl w:ilvl="8" w:tplc="A4AC03E0">
      <w:start w:val="1"/>
      <w:numFmt w:val="bullet"/>
      <w:lvlText w:val=""/>
      <w:lvlJc w:val="left"/>
      <w:pPr>
        <w:ind w:left="6480" w:hanging="360"/>
      </w:pPr>
      <w:rPr>
        <w:rFonts w:ascii="Wingdings" w:hAnsi="Wingdings" w:hint="default"/>
      </w:rPr>
    </w:lvl>
  </w:abstractNum>
  <w:abstractNum w:abstractNumId="17" w15:restartNumberingAfterBreak="0">
    <w:nsid w:val="6B501A34"/>
    <w:multiLevelType w:val="hybridMultilevel"/>
    <w:tmpl w:val="C7CECFDC"/>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8" w15:restartNumberingAfterBreak="0">
    <w:nsid w:val="6DA06B12"/>
    <w:multiLevelType w:val="hybridMultilevel"/>
    <w:tmpl w:val="E1C4AF7E"/>
    <w:lvl w:ilvl="0" w:tplc="E52671C4">
      <w:numFmt w:val="bullet"/>
      <w:lvlText w:val=""/>
      <w:lvlJc w:val="left"/>
      <w:pPr>
        <w:ind w:left="720" w:hanging="360"/>
      </w:pPr>
      <w:rPr>
        <w:rFonts w:ascii="Symbol" w:eastAsia="Calibr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644282"/>
    <w:multiLevelType w:val="hybridMultilevel"/>
    <w:tmpl w:val="79005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9531996">
    <w:abstractNumId w:val="10"/>
  </w:num>
  <w:num w:numId="2" w16cid:durableId="1432508715">
    <w:abstractNumId w:val="7"/>
  </w:num>
  <w:num w:numId="3" w16cid:durableId="264269408">
    <w:abstractNumId w:val="16"/>
  </w:num>
  <w:num w:numId="4" w16cid:durableId="1979663">
    <w:abstractNumId w:val="12"/>
  </w:num>
  <w:num w:numId="5" w16cid:durableId="506598747">
    <w:abstractNumId w:val="18"/>
  </w:num>
  <w:num w:numId="6" w16cid:durableId="1447430047">
    <w:abstractNumId w:val="5"/>
  </w:num>
  <w:num w:numId="7" w16cid:durableId="202062131">
    <w:abstractNumId w:val="13"/>
  </w:num>
  <w:num w:numId="8" w16cid:durableId="766774777">
    <w:abstractNumId w:val="15"/>
  </w:num>
  <w:num w:numId="9" w16cid:durableId="119150480">
    <w:abstractNumId w:val="11"/>
  </w:num>
  <w:num w:numId="10" w16cid:durableId="1611933686">
    <w:abstractNumId w:val="9"/>
  </w:num>
  <w:num w:numId="11" w16cid:durableId="273749466">
    <w:abstractNumId w:val="2"/>
  </w:num>
  <w:num w:numId="12" w16cid:durableId="1892496479">
    <w:abstractNumId w:val="6"/>
  </w:num>
  <w:num w:numId="13" w16cid:durableId="180705539">
    <w:abstractNumId w:val="1"/>
  </w:num>
  <w:num w:numId="14" w16cid:durableId="830408183">
    <w:abstractNumId w:val="0"/>
  </w:num>
  <w:num w:numId="15" w16cid:durableId="146366479">
    <w:abstractNumId w:val="19"/>
  </w:num>
  <w:num w:numId="16" w16cid:durableId="779227068">
    <w:abstractNumId w:val="3"/>
  </w:num>
  <w:num w:numId="17" w16cid:durableId="834999317">
    <w:abstractNumId w:val="14"/>
  </w:num>
  <w:num w:numId="18" w16cid:durableId="1696466729">
    <w:abstractNumId w:val="17"/>
  </w:num>
  <w:num w:numId="19" w16cid:durableId="859393303">
    <w:abstractNumId w:val="8"/>
  </w:num>
  <w:num w:numId="20" w16cid:durableId="1041856506">
    <w:abstractNumId w:val="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 Smith">
    <w15:presenceInfo w15:providerId="AD" w15:userId="S::James.Smith@uwe.ac.uk::96f53653-b50f-49c6-a4a6-f7373c17e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activeWritingStyle w:appName="MSWord" w:lang="en-US" w:vendorID="64" w:dllVersion="0" w:nlCheck="1" w:checkStyle="0"/>
  <w:activeWritingStyle w:appName="MSWord" w:lang="en-GB" w:vendorID="64" w:dllVersion="0" w:nlCheck="1" w:checkStyle="0"/>
  <w:proofState w:spelling="clean" w:grammar="clean"/>
  <w:attachedTemplate r:id="rId1"/>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806"/>
    <w:rsid w:val="00003F31"/>
    <w:rsid w:val="00005FFD"/>
    <w:rsid w:val="00006A56"/>
    <w:rsid w:val="00007B5F"/>
    <w:rsid w:val="00012BD8"/>
    <w:rsid w:val="00012EDB"/>
    <w:rsid w:val="00014813"/>
    <w:rsid w:val="00020124"/>
    <w:rsid w:val="000238BC"/>
    <w:rsid w:val="00025202"/>
    <w:rsid w:val="00027974"/>
    <w:rsid w:val="0003225F"/>
    <w:rsid w:val="00032437"/>
    <w:rsid w:val="0003366F"/>
    <w:rsid w:val="00036035"/>
    <w:rsid w:val="00037162"/>
    <w:rsid w:val="00042427"/>
    <w:rsid w:val="00043BBA"/>
    <w:rsid w:val="00044C56"/>
    <w:rsid w:val="0004525B"/>
    <w:rsid w:val="00045F49"/>
    <w:rsid w:val="00047015"/>
    <w:rsid w:val="0004730C"/>
    <w:rsid w:val="0004732A"/>
    <w:rsid w:val="000501B8"/>
    <w:rsid w:val="0005066B"/>
    <w:rsid w:val="00051964"/>
    <w:rsid w:val="000542FF"/>
    <w:rsid w:val="00054357"/>
    <w:rsid w:val="00056A5D"/>
    <w:rsid w:val="00062C7F"/>
    <w:rsid w:val="00064D12"/>
    <w:rsid w:val="0006661C"/>
    <w:rsid w:val="00067D8A"/>
    <w:rsid w:val="00067FF4"/>
    <w:rsid w:val="000709CE"/>
    <w:rsid w:val="00070AED"/>
    <w:rsid w:val="00072153"/>
    <w:rsid w:val="00074B3D"/>
    <w:rsid w:val="00075620"/>
    <w:rsid w:val="000778A7"/>
    <w:rsid w:val="00077F24"/>
    <w:rsid w:val="000932AB"/>
    <w:rsid w:val="00094F92"/>
    <w:rsid w:val="00095C2F"/>
    <w:rsid w:val="000A045C"/>
    <w:rsid w:val="000A3F7E"/>
    <w:rsid w:val="000A6097"/>
    <w:rsid w:val="000B0D34"/>
    <w:rsid w:val="000B3D8C"/>
    <w:rsid w:val="000B457E"/>
    <w:rsid w:val="000B5580"/>
    <w:rsid w:val="000B56BE"/>
    <w:rsid w:val="000C1024"/>
    <w:rsid w:val="000C6269"/>
    <w:rsid w:val="000D2EDC"/>
    <w:rsid w:val="000D31B0"/>
    <w:rsid w:val="000D446E"/>
    <w:rsid w:val="000D4806"/>
    <w:rsid w:val="000D58A8"/>
    <w:rsid w:val="000D6435"/>
    <w:rsid w:val="000D7B10"/>
    <w:rsid w:val="000E3114"/>
    <w:rsid w:val="000E46FA"/>
    <w:rsid w:val="000E47C4"/>
    <w:rsid w:val="000E6B05"/>
    <w:rsid w:val="000F12E2"/>
    <w:rsid w:val="000F14C3"/>
    <w:rsid w:val="000F1EA1"/>
    <w:rsid w:val="000F23B9"/>
    <w:rsid w:val="000F7D2C"/>
    <w:rsid w:val="001013F1"/>
    <w:rsid w:val="001024BC"/>
    <w:rsid w:val="001031B7"/>
    <w:rsid w:val="001035F0"/>
    <w:rsid w:val="00104FB8"/>
    <w:rsid w:val="00105E62"/>
    <w:rsid w:val="00113F7B"/>
    <w:rsid w:val="001142DB"/>
    <w:rsid w:val="001148FC"/>
    <w:rsid w:val="001159FC"/>
    <w:rsid w:val="0011717C"/>
    <w:rsid w:val="0012072B"/>
    <w:rsid w:val="00121508"/>
    <w:rsid w:val="00122811"/>
    <w:rsid w:val="00125D3D"/>
    <w:rsid w:val="00126967"/>
    <w:rsid w:val="00126DBD"/>
    <w:rsid w:val="00127452"/>
    <w:rsid w:val="00133813"/>
    <w:rsid w:val="001339BC"/>
    <w:rsid w:val="001340E6"/>
    <w:rsid w:val="00137DF3"/>
    <w:rsid w:val="00143BD2"/>
    <w:rsid w:val="00146C04"/>
    <w:rsid w:val="00146DB9"/>
    <w:rsid w:val="00151B79"/>
    <w:rsid w:val="001547FE"/>
    <w:rsid w:val="00155DBB"/>
    <w:rsid w:val="00155F3C"/>
    <w:rsid w:val="00157EDB"/>
    <w:rsid w:val="001651D0"/>
    <w:rsid w:val="00167B12"/>
    <w:rsid w:val="00167FF4"/>
    <w:rsid w:val="00170CAE"/>
    <w:rsid w:val="00176BD0"/>
    <w:rsid w:val="00177B07"/>
    <w:rsid w:val="00177EDB"/>
    <w:rsid w:val="00181553"/>
    <w:rsid w:val="00182093"/>
    <w:rsid w:val="001840A6"/>
    <w:rsid w:val="00185D8A"/>
    <w:rsid w:val="0018606B"/>
    <w:rsid w:val="00186442"/>
    <w:rsid w:val="00186ECB"/>
    <w:rsid w:val="001873C0"/>
    <w:rsid w:val="0018786E"/>
    <w:rsid w:val="001907AA"/>
    <w:rsid w:val="001912EE"/>
    <w:rsid w:val="00196AE5"/>
    <w:rsid w:val="001976DF"/>
    <w:rsid w:val="001A1612"/>
    <w:rsid w:val="001A2166"/>
    <w:rsid w:val="001A45F5"/>
    <w:rsid w:val="001B31F9"/>
    <w:rsid w:val="001B64D8"/>
    <w:rsid w:val="001C28F4"/>
    <w:rsid w:val="001C2FD7"/>
    <w:rsid w:val="001C3E83"/>
    <w:rsid w:val="001C739A"/>
    <w:rsid w:val="001D089C"/>
    <w:rsid w:val="001D24CC"/>
    <w:rsid w:val="001D3573"/>
    <w:rsid w:val="001D3A7A"/>
    <w:rsid w:val="001D4133"/>
    <w:rsid w:val="001D647E"/>
    <w:rsid w:val="001D7EFD"/>
    <w:rsid w:val="001E056E"/>
    <w:rsid w:val="001E0A39"/>
    <w:rsid w:val="001E299F"/>
    <w:rsid w:val="001E2DF4"/>
    <w:rsid w:val="001E561A"/>
    <w:rsid w:val="001E6DCC"/>
    <w:rsid w:val="001E7163"/>
    <w:rsid w:val="001E7DB3"/>
    <w:rsid w:val="001F03DE"/>
    <w:rsid w:val="001F3E1D"/>
    <w:rsid w:val="001F560E"/>
    <w:rsid w:val="001F5DFF"/>
    <w:rsid w:val="00200657"/>
    <w:rsid w:val="0020471E"/>
    <w:rsid w:val="002049E2"/>
    <w:rsid w:val="002062E0"/>
    <w:rsid w:val="00206BFF"/>
    <w:rsid w:val="002071CB"/>
    <w:rsid w:val="00210DCE"/>
    <w:rsid w:val="00214C23"/>
    <w:rsid w:val="002156BF"/>
    <w:rsid w:val="00216A61"/>
    <w:rsid w:val="00216EAC"/>
    <w:rsid w:val="002172C4"/>
    <w:rsid w:val="00221F97"/>
    <w:rsid w:val="00223779"/>
    <w:rsid w:val="00224920"/>
    <w:rsid w:val="00230FFF"/>
    <w:rsid w:val="0023463A"/>
    <w:rsid w:val="002347F2"/>
    <w:rsid w:val="00234F07"/>
    <w:rsid w:val="0024525C"/>
    <w:rsid w:val="002455BD"/>
    <w:rsid w:val="002460CE"/>
    <w:rsid w:val="0024688F"/>
    <w:rsid w:val="00247A4C"/>
    <w:rsid w:val="00247EB4"/>
    <w:rsid w:val="00250085"/>
    <w:rsid w:val="00256E83"/>
    <w:rsid w:val="002634E5"/>
    <w:rsid w:val="002636EE"/>
    <w:rsid w:val="00264412"/>
    <w:rsid w:val="00264688"/>
    <w:rsid w:val="002653E3"/>
    <w:rsid w:val="00267539"/>
    <w:rsid w:val="00270784"/>
    <w:rsid w:val="00270ED1"/>
    <w:rsid w:val="0027244D"/>
    <w:rsid w:val="002744AD"/>
    <w:rsid w:val="002753BC"/>
    <w:rsid w:val="002823D2"/>
    <w:rsid w:val="00284808"/>
    <w:rsid w:val="0028548E"/>
    <w:rsid w:val="00286AA2"/>
    <w:rsid w:val="00287972"/>
    <w:rsid w:val="002902B0"/>
    <w:rsid w:val="00290B66"/>
    <w:rsid w:val="00294350"/>
    <w:rsid w:val="00294AD8"/>
    <w:rsid w:val="00295E80"/>
    <w:rsid w:val="002978D7"/>
    <w:rsid w:val="00297E69"/>
    <w:rsid w:val="002A06D4"/>
    <w:rsid w:val="002A13A7"/>
    <w:rsid w:val="002B01EA"/>
    <w:rsid w:val="002B0218"/>
    <w:rsid w:val="002B0EDE"/>
    <w:rsid w:val="002B133C"/>
    <w:rsid w:val="002B3C74"/>
    <w:rsid w:val="002B472A"/>
    <w:rsid w:val="002B64AF"/>
    <w:rsid w:val="002B6D0E"/>
    <w:rsid w:val="002C0724"/>
    <w:rsid w:val="002C25DA"/>
    <w:rsid w:val="002C279F"/>
    <w:rsid w:val="002C2C7A"/>
    <w:rsid w:val="002C4D30"/>
    <w:rsid w:val="002C71B6"/>
    <w:rsid w:val="002D27C5"/>
    <w:rsid w:val="002D2B17"/>
    <w:rsid w:val="002D4355"/>
    <w:rsid w:val="002D59BD"/>
    <w:rsid w:val="002E5B45"/>
    <w:rsid w:val="002E5E15"/>
    <w:rsid w:val="002E66CF"/>
    <w:rsid w:val="002E680B"/>
    <w:rsid w:val="002F2010"/>
    <w:rsid w:val="002F3EEF"/>
    <w:rsid w:val="002F40D1"/>
    <w:rsid w:val="003001CD"/>
    <w:rsid w:val="00302946"/>
    <w:rsid w:val="00305DE4"/>
    <w:rsid w:val="00307DED"/>
    <w:rsid w:val="0031184F"/>
    <w:rsid w:val="00311A99"/>
    <w:rsid w:val="00312635"/>
    <w:rsid w:val="00313135"/>
    <w:rsid w:val="00313240"/>
    <w:rsid w:val="0031425B"/>
    <w:rsid w:val="00314538"/>
    <w:rsid w:val="003145B6"/>
    <w:rsid w:val="00320B20"/>
    <w:rsid w:val="003309F6"/>
    <w:rsid w:val="00330DC1"/>
    <w:rsid w:val="0033499A"/>
    <w:rsid w:val="00337E08"/>
    <w:rsid w:val="00345BC3"/>
    <w:rsid w:val="00347AC6"/>
    <w:rsid w:val="00350EAE"/>
    <w:rsid w:val="003529E7"/>
    <w:rsid w:val="00355554"/>
    <w:rsid w:val="0035664F"/>
    <w:rsid w:val="00356892"/>
    <w:rsid w:val="003573D0"/>
    <w:rsid w:val="00362618"/>
    <w:rsid w:val="00365590"/>
    <w:rsid w:val="003670F8"/>
    <w:rsid w:val="003674FF"/>
    <w:rsid w:val="00367B98"/>
    <w:rsid w:val="00370E55"/>
    <w:rsid w:val="00372A90"/>
    <w:rsid w:val="003739E8"/>
    <w:rsid w:val="00373A12"/>
    <w:rsid w:val="0037698A"/>
    <w:rsid w:val="00377910"/>
    <w:rsid w:val="003808C4"/>
    <w:rsid w:val="00380B6E"/>
    <w:rsid w:val="0038149D"/>
    <w:rsid w:val="00383774"/>
    <w:rsid w:val="00385496"/>
    <w:rsid w:val="003854DC"/>
    <w:rsid w:val="00386CFF"/>
    <w:rsid w:val="0038780D"/>
    <w:rsid w:val="00390105"/>
    <w:rsid w:val="00390F5B"/>
    <w:rsid w:val="003927EC"/>
    <w:rsid w:val="003962FE"/>
    <w:rsid w:val="00396764"/>
    <w:rsid w:val="003A33BE"/>
    <w:rsid w:val="003A45B2"/>
    <w:rsid w:val="003A4695"/>
    <w:rsid w:val="003B02C6"/>
    <w:rsid w:val="003B1460"/>
    <w:rsid w:val="003B2E38"/>
    <w:rsid w:val="003B3159"/>
    <w:rsid w:val="003B467C"/>
    <w:rsid w:val="003B4AD8"/>
    <w:rsid w:val="003B4CC6"/>
    <w:rsid w:val="003B54EA"/>
    <w:rsid w:val="003B7DCB"/>
    <w:rsid w:val="003D0756"/>
    <w:rsid w:val="003D0FEC"/>
    <w:rsid w:val="003D4E1F"/>
    <w:rsid w:val="003D5157"/>
    <w:rsid w:val="003D7E07"/>
    <w:rsid w:val="003E584C"/>
    <w:rsid w:val="003F493D"/>
    <w:rsid w:val="003F526A"/>
    <w:rsid w:val="00400584"/>
    <w:rsid w:val="00402E38"/>
    <w:rsid w:val="00403A64"/>
    <w:rsid w:val="004040B1"/>
    <w:rsid w:val="004042AB"/>
    <w:rsid w:val="00404827"/>
    <w:rsid w:val="004051AC"/>
    <w:rsid w:val="004116FB"/>
    <w:rsid w:val="00411FEB"/>
    <w:rsid w:val="00413928"/>
    <w:rsid w:val="0041535D"/>
    <w:rsid w:val="0041563C"/>
    <w:rsid w:val="00417586"/>
    <w:rsid w:val="00417F1B"/>
    <w:rsid w:val="00420EC4"/>
    <w:rsid w:val="00426FD3"/>
    <w:rsid w:val="00427E63"/>
    <w:rsid w:val="00430961"/>
    <w:rsid w:val="004312CD"/>
    <w:rsid w:val="0043134A"/>
    <w:rsid w:val="00433C16"/>
    <w:rsid w:val="0043421C"/>
    <w:rsid w:val="00434D5E"/>
    <w:rsid w:val="00437465"/>
    <w:rsid w:val="0044155D"/>
    <w:rsid w:val="00442827"/>
    <w:rsid w:val="00450227"/>
    <w:rsid w:val="00452477"/>
    <w:rsid w:val="00454B58"/>
    <w:rsid w:val="0045610A"/>
    <w:rsid w:val="00461D97"/>
    <w:rsid w:val="004623BB"/>
    <w:rsid w:val="0046394F"/>
    <w:rsid w:val="00463B3E"/>
    <w:rsid w:val="0046731B"/>
    <w:rsid w:val="00467B3C"/>
    <w:rsid w:val="00467BFA"/>
    <w:rsid w:val="004803D7"/>
    <w:rsid w:val="00482DE7"/>
    <w:rsid w:val="0048519E"/>
    <w:rsid w:val="0048595D"/>
    <w:rsid w:val="0048638B"/>
    <w:rsid w:val="00487A11"/>
    <w:rsid w:val="00490E1C"/>
    <w:rsid w:val="0049336F"/>
    <w:rsid w:val="0049359B"/>
    <w:rsid w:val="004964A3"/>
    <w:rsid w:val="004A2599"/>
    <w:rsid w:val="004A5086"/>
    <w:rsid w:val="004B32A5"/>
    <w:rsid w:val="004B32B7"/>
    <w:rsid w:val="004B33AA"/>
    <w:rsid w:val="004B54C2"/>
    <w:rsid w:val="004B5574"/>
    <w:rsid w:val="004B5E65"/>
    <w:rsid w:val="004B6E11"/>
    <w:rsid w:val="004C0126"/>
    <w:rsid w:val="004C3364"/>
    <w:rsid w:val="004C47F1"/>
    <w:rsid w:val="004C51EB"/>
    <w:rsid w:val="004D1784"/>
    <w:rsid w:val="004D1881"/>
    <w:rsid w:val="004D1ACE"/>
    <w:rsid w:val="004D2945"/>
    <w:rsid w:val="004D353D"/>
    <w:rsid w:val="004D3AA6"/>
    <w:rsid w:val="004D4331"/>
    <w:rsid w:val="004D4A42"/>
    <w:rsid w:val="004E1F68"/>
    <w:rsid w:val="004E2EA2"/>
    <w:rsid w:val="004E38AE"/>
    <w:rsid w:val="004E392E"/>
    <w:rsid w:val="004E73CA"/>
    <w:rsid w:val="004F4028"/>
    <w:rsid w:val="004F62C0"/>
    <w:rsid w:val="005021AD"/>
    <w:rsid w:val="00502884"/>
    <w:rsid w:val="00502D75"/>
    <w:rsid w:val="005076B8"/>
    <w:rsid w:val="00511197"/>
    <w:rsid w:val="00511A53"/>
    <w:rsid w:val="0051410D"/>
    <w:rsid w:val="005141E0"/>
    <w:rsid w:val="005146F7"/>
    <w:rsid w:val="00514A14"/>
    <w:rsid w:val="00515401"/>
    <w:rsid w:val="005231C7"/>
    <w:rsid w:val="00525CF0"/>
    <w:rsid w:val="00526945"/>
    <w:rsid w:val="00526D42"/>
    <w:rsid w:val="005316E2"/>
    <w:rsid w:val="00535210"/>
    <w:rsid w:val="0053669B"/>
    <w:rsid w:val="00536997"/>
    <w:rsid w:val="00536EA8"/>
    <w:rsid w:val="0054013D"/>
    <w:rsid w:val="005411E9"/>
    <w:rsid w:val="00543D36"/>
    <w:rsid w:val="00544345"/>
    <w:rsid w:val="00545BEB"/>
    <w:rsid w:val="005518C3"/>
    <w:rsid w:val="00551AFC"/>
    <w:rsid w:val="00551FCF"/>
    <w:rsid w:val="005543E3"/>
    <w:rsid w:val="005561D5"/>
    <w:rsid w:val="00556D57"/>
    <w:rsid w:val="00557664"/>
    <w:rsid w:val="0056309F"/>
    <w:rsid w:val="005648D8"/>
    <w:rsid w:val="00565AA0"/>
    <w:rsid w:val="00566018"/>
    <w:rsid w:val="00570B63"/>
    <w:rsid w:val="00571618"/>
    <w:rsid w:val="005725F7"/>
    <w:rsid w:val="00572C22"/>
    <w:rsid w:val="00575A31"/>
    <w:rsid w:val="00576095"/>
    <w:rsid w:val="00580D35"/>
    <w:rsid w:val="0058269A"/>
    <w:rsid w:val="00587029"/>
    <w:rsid w:val="00590A56"/>
    <w:rsid w:val="005914C1"/>
    <w:rsid w:val="005918ED"/>
    <w:rsid w:val="0059240E"/>
    <w:rsid w:val="00592596"/>
    <w:rsid w:val="005966C9"/>
    <w:rsid w:val="005A44F6"/>
    <w:rsid w:val="005A4C65"/>
    <w:rsid w:val="005A5CCB"/>
    <w:rsid w:val="005B001A"/>
    <w:rsid w:val="005B100B"/>
    <w:rsid w:val="005B20B8"/>
    <w:rsid w:val="005B5A2C"/>
    <w:rsid w:val="005B5E2B"/>
    <w:rsid w:val="005C043B"/>
    <w:rsid w:val="005D0D1C"/>
    <w:rsid w:val="005D3490"/>
    <w:rsid w:val="005D434C"/>
    <w:rsid w:val="005D694D"/>
    <w:rsid w:val="005D70E9"/>
    <w:rsid w:val="005E145D"/>
    <w:rsid w:val="005E49C1"/>
    <w:rsid w:val="005F079B"/>
    <w:rsid w:val="005F3D2D"/>
    <w:rsid w:val="005F4BE0"/>
    <w:rsid w:val="00602A10"/>
    <w:rsid w:val="00602DA9"/>
    <w:rsid w:val="00603357"/>
    <w:rsid w:val="00604181"/>
    <w:rsid w:val="0060550B"/>
    <w:rsid w:val="00606C88"/>
    <w:rsid w:val="006159E9"/>
    <w:rsid w:val="00621E47"/>
    <w:rsid w:val="00622515"/>
    <w:rsid w:val="00630060"/>
    <w:rsid w:val="0063308B"/>
    <w:rsid w:val="00633377"/>
    <w:rsid w:val="00633B51"/>
    <w:rsid w:val="00635072"/>
    <w:rsid w:val="00636155"/>
    <w:rsid w:val="00637DEF"/>
    <w:rsid w:val="00641802"/>
    <w:rsid w:val="00641CEF"/>
    <w:rsid w:val="00642A87"/>
    <w:rsid w:val="00642E31"/>
    <w:rsid w:val="006457AF"/>
    <w:rsid w:val="00647720"/>
    <w:rsid w:val="006546FE"/>
    <w:rsid w:val="0065598B"/>
    <w:rsid w:val="00660FEA"/>
    <w:rsid w:val="0066249D"/>
    <w:rsid w:val="00665167"/>
    <w:rsid w:val="00665922"/>
    <w:rsid w:val="00670439"/>
    <w:rsid w:val="006730B8"/>
    <w:rsid w:val="00673A0C"/>
    <w:rsid w:val="00673B6A"/>
    <w:rsid w:val="00675064"/>
    <w:rsid w:val="006750F3"/>
    <w:rsid w:val="006765CC"/>
    <w:rsid w:val="006824B1"/>
    <w:rsid w:val="006855BD"/>
    <w:rsid w:val="0068622B"/>
    <w:rsid w:val="00686255"/>
    <w:rsid w:val="00686DCC"/>
    <w:rsid w:val="006907A5"/>
    <w:rsid w:val="0069083D"/>
    <w:rsid w:val="006909C8"/>
    <w:rsid w:val="00693D64"/>
    <w:rsid w:val="00694EF7"/>
    <w:rsid w:val="00695B3F"/>
    <w:rsid w:val="00696D2E"/>
    <w:rsid w:val="006A0958"/>
    <w:rsid w:val="006A15F3"/>
    <w:rsid w:val="006A25B7"/>
    <w:rsid w:val="006A3CA5"/>
    <w:rsid w:val="006A4752"/>
    <w:rsid w:val="006B214C"/>
    <w:rsid w:val="006B26FA"/>
    <w:rsid w:val="006B31B1"/>
    <w:rsid w:val="006B6AAD"/>
    <w:rsid w:val="006C17F5"/>
    <w:rsid w:val="006C23B1"/>
    <w:rsid w:val="006C2A69"/>
    <w:rsid w:val="006C33C7"/>
    <w:rsid w:val="006C7904"/>
    <w:rsid w:val="006D1247"/>
    <w:rsid w:val="006D1419"/>
    <w:rsid w:val="006D3A4E"/>
    <w:rsid w:val="006D3C46"/>
    <w:rsid w:val="006D3FD2"/>
    <w:rsid w:val="006D7FA9"/>
    <w:rsid w:val="006E718D"/>
    <w:rsid w:val="006E746D"/>
    <w:rsid w:val="006F0190"/>
    <w:rsid w:val="006F21EF"/>
    <w:rsid w:val="006F5260"/>
    <w:rsid w:val="006F6F19"/>
    <w:rsid w:val="006F765D"/>
    <w:rsid w:val="006F7C8E"/>
    <w:rsid w:val="00700354"/>
    <w:rsid w:val="00703EEF"/>
    <w:rsid w:val="0070486A"/>
    <w:rsid w:val="00704B28"/>
    <w:rsid w:val="00705BE8"/>
    <w:rsid w:val="00706A2B"/>
    <w:rsid w:val="0071390A"/>
    <w:rsid w:val="007139E4"/>
    <w:rsid w:val="00717D50"/>
    <w:rsid w:val="00720D5F"/>
    <w:rsid w:val="00725177"/>
    <w:rsid w:val="0072591A"/>
    <w:rsid w:val="00730FE4"/>
    <w:rsid w:val="00731FBB"/>
    <w:rsid w:val="007328C5"/>
    <w:rsid w:val="00732C37"/>
    <w:rsid w:val="00742346"/>
    <w:rsid w:val="00743B99"/>
    <w:rsid w:val="00750148"/>
    <w:rsid w:val="00751EEC"/>
    <w:rsid w:val="00757356"/>
    <w:rsid w:val="00760AAF"/>
    <w:rsid w:val="00761E3A"/>
    <w:rsid w:val="00761EE1"/>
    <w:rsid w:val="00764781"/>
    <w:rsid w:val="007654DC"/>
    <w:rsid w:val="00771944"/>
    <w:rsid w:val="00772CC8"/>
    <w:rsid w:val="00784084"/>
    <w:rsid w:val="00784EDC"/>
    <w:rsid w:val="00786037"/>
    <w:rsid w:val="00786094"/>
    <w:rsid w:val="0078624D"/>
    <w:rsid w:val="00787418"/>
    <w:rsid w:val="00792806"/>
    <w:rsid w:val="0079292A"/>
    <w:rsid w:val="00793E71"/>
    <w:rsid w:val="00794C2D"/>
    <w:rsid w:val="007A1991"/>
    <w:rsid w:val="007A45C7"/>
    <w:rsid w:val="007A64E8"/>
    <w:rsid w:val="007A6B4E"/>
    <w:rsid w:val="007A7A5E"/>
    <w:rsid w:val="007A7EA1"/>
    <w:rsid w:val="007B25CD"/>
    <w:rsid w:val="007B2FE4"/>
    <w:rsid w:val="007B3CF1"/>
    <w:rsid w:val="007B53A4"/>
    <w:rsid w:val="007B5797"/>
    <w:rsid w:val="007B67A2"/>
    <w:rsid w:val="007B7339"/>
    <w:rsid w:val="007B74CF"/>
    <w:rsid w:val="007C10EF"/>
    <w:rsid w:val="007C328A"/>
    <w:rsid w:val="007C48D0"/>
    <w:rsid w:val="007C5E85"/>
    <w:rsid w:val="007C67ED"/>
    <w:rsid w:val="007C6ED7"/>
    <w:rsid w:val="007D0743"/>
    <w:rsid w:val="007D138B"/>
    <w:rsid w:val="007D3748"/>
    <w:rsid w:val="007D6CB6"/>
    <w:rsid w:val="007E32BE"/>
    <w:rsid w:val="007E45AE"/>
    <w:rsid w:val="007E5EED"/>
    <w:rsid w:val="007E6CB6"/>
    <w:rsid w:val="007E777F"/>
    <w:rsid w:val="007F0BEE"/>
    <w:rsid w:val="007F159B"/>
    <w:rsid w:val="007F1FDD"/>
    <w:rsid w:val="007F2A6D"/>
    <w:rsid w:val="007F2D78"/>
    <w:rsid w:val="007F43AB"/>
    <w:rsid w:val="007F4647"/>
    <w:rsid w:val="007F6C97"/>
    <w:rsid w:val="008113B5"/>
    <w:rsid w:val="008138F2"/>
    <w:rsid w:val="00815470"/>
    <w:rsid w:val="008162D9"/>
    <w:rsid w:val="008176CF"/>
    <w:rsid w:val="00820802"/>
    <w:rsid w:val="008245DB"/>
    <w:rsid w:val="00836013"/>
    <w:rsid w:val="0084118D"/>
    <w:rsid w:val="00842AAD"/>
    <w:rsid w:val="0084401B"/>
    <w:rsid w:val="0084410E"/>
    <w:rsid w:val="0084422C"/>
    <w:rsid w:val="0084750E"/>
    <w:rsid w:val="00847A5E"/>
    <w:rsid w:val="00850C23"/>
    <w:rsid w:val="00855295"/>
    <w:rsid w:val="008560A4"/>
    <w:rsid w:val="00856A0E"/>
    <w:rsid w:val="008618DF"/>
    <w:rsid w:val="00864DE0"/>
    <w:rsid w:val="00870DD3"/>
    <w:rsid w:val="0087189A"/>
    <w:rsid w:val="00873037"/>
    <w:rsid w:val="00873468"/>
    <w:rsid w:val="008737E1"/>
    <w:rsid w:val="0087C7C6"/>
    <w:rsid w:val="008818CD"/>
    <w:rsid w:val="0088401A"/>
    <w:rsid w:val="00885C9F"/>
    <w:rsid w:val="00886958"/>
    <w:rsid w:val="00886E6E"/>
    <w:rsid w:val="0089088D"/>
    <w:rsid w:val="00890E55"/>
    <w:rsid w:val="00891251"/>
    <w:rsid w:val="00891938"/>
    <w:rsid w:val="008922A9"/>
    <w:rsid w:val="00892924"/>
    <w:rsid w:val="00895DE2"/>
    <w:rsid w:val="008961DD"/>
    <w:rsid w:val="008A2A26"/>
    <w:rsid w:val="008A3F13"/>
    <w:rsid w:val="008A693C"/>
    <w:rsid w:val="008A7BF2"/>
    <w:rsid w:val="008B3F29"/>
    <w:rsid w:val="008B5CF7"/>
    <w:rsid w:val="008B761D"/>
    <w:rsid w:val="008C1E58"/>
    <w:rsid w:val="008C2A33"/>
    <w:rsid w:val="008C2EA4"/>
    <w:rsid w:val="008C2F2E"/>
    <w:rsid w:val="008C6CAB"/>
    <w:rsid w:val="008C7634"/>
    <w:rsid w:val="008D2AE7"/>
    <w:rsid w:val="008D5215"/>
    <w:rsid w:val="008D585B"/>
    <w:rsid w:val="008E37EF"/>
    <w:rsid w:val="008E6075"/>
    <w:rsid w:val="008E6494"/>
    <w:rsid w:val="008E6CB6"/>
    <w:rsid w:val="008F29AC"/>
    <w:rsid w:val="008F37D8"/>
    <w:rsid w:val="008F4919"/>
    <w:rsid w:val="008F4F72"/>
    <w:rsid w:val="00900BF1"/>
    <w:rsid w:val="00902949"/>
    <w:rsid w:val="00906308"/>
    <w:rsid w:val="00907470"/>
    <w:rsid w:val="00912535"/>
    <w:rsid w:val="00913CD0"/>
    <w:rsid w:val="009143F9"/>
    <w:rsid w:val="00916CBA"/>
    <w:rsid w:val="00916FC1"/>
    <w:rsid w:val="00917E67"/>
    <w:rsid w:val="009214E0"/>
    <w:rsid w:val="00921D2D"/>
    <w:rsid w:val="00922014"/>
    <w:rsid w:val="009230AD"/>
    <w:rsid w:val="00923C8D"/>
    <w:rsid w:val="0092462F"/>
    <w:rsid w:val="009249AE"/>
    <w:rsid w:val="00924DFC"/>
    <w:rsid w:val="009305CB"/>
    <w:rsid w:val="0093171A"/>
    <w:rsid w:val="00933F0E"/>
    <w:rsid w:val="009371DE"/>
    <w:rsid w:val="00940A5D"/>
    <w:rsid w:val="0094229B"/>
    <w:rsid w:val="0094294D"/>
    <w:rsid w:val="00943573"/>
    <w:rsid w:val="00944F38"/>
    <w:rsid w:val="00946673"/>
    <w:rsid w:val="00946B04"/>
    <w:rsid w:val="00954D6E"/>
    <w:rsid w:val="00955567"/>
    <w:rsid w:val="00957079"/>
    <w:rsid w:val="00962D23"/>
    <w:rsid w:val="00963391"/>
    <w:rsid w:val="00963602"/>
    <w:rsid w:val="0096644C"/>
    <w:rsid w:val="00967630"/>
    <w:rsid w:val="00974611"/>
    <w:rsid w:val="00977268"/>
    <w:rsid w:val="0097787D"/>
    <w:rsid w:val="0098030C"/>
    <w:rsid w:val="0098121C"/>
    <w:rsid w:val="00981BC9"/>
    <w:rsid w:val="00983FE5"/>
    <w:rsid w:val="0098564F"/>
    <w:rsid w:val="009901C2"/>
    <w:rsid w:val="00990274"/>
    <w:rsid w:val="00990DB6"/>
    <w:rsid w:val="009953DF"/>
    <w:rsid w:val="009A2427"/>
    <w:rsid w:val="009A3280"/>
    <w:rsid w:val="009A465D"/>
    <w:rsid w:val="009A629C"/>
    <w:rsid w:val="009A62B6"/>
    <w:rsid w:val="009A6717"/>
    <w:rsid w:val="009A75F6"/>
    <w:rsid w:val="009B107B"/>
    <w:rsid w:val="009B2035"/>
    <w:rsid w:val="009B332A"/>
    <w:rsid w:val="009B6EDD"/>
    <w:rsid w:val="009C77F0"/>
    <w:rsid w:val="009D005F"/>
    <w:rsid w:val="009D5B7F"/>
    <w:rsid w:val="009E41DB"/>
    <w:rsid w:val="009E4534"/>
    <w:rsid w:val="009E796C"/>
    <w:rsid w:val="009F3BFB"/>
    <w:rsid w:val="009F5515"/>
    <w:rsid w:val="009F5B96"/>
    <w:rsid w:val="009F7BB5"/>
    <w:rsid w:val="00A00A1F"/>
    <w:rsid w:val="00A012C8"/>
    <w:rsid w:val="00A0132B"/>
    <w:rsid w:val="00A03136"/>
    <w:rsid w:val="00A03BB0"/>
    <w:rsid w:val="00A03EFE"/>
    <w:rsid w:val="00A0595E"/>
    <w:rsid w:val="00A13809"/>
    <w:rsid w:val="00A14542"/>
    <w:rsid w:val="00A15321"/>
    <w:rsid w:val="00A169E2"/>
    <w:rsid w:val="00A242C1"/>
    <w:rsid w:val="00A250B4"/>
    <w:rsid w:val="00A255CA"/>
    <w:rsid w:val="00A25FF3"/>
    <w:rsid w:val="00A311AD"/>
    <w:rsid w:val="00A317A4"/>
    <w:rsid w:val="00A323E6"/>
    <w:rsid w:val="00A32D84"/>
    <w:rsid w:val="00A338F4"/>
    <w:rsid w:val="00A3444E"/>
    <w:rsid w:val="00A404FD"/>
    <w:rsid w:val="00A50143"/>
    <w:rsid w:val="00A505E4"/>
    <w:rsid w:val="00A506CF"/>
    <w:rsid w:val="00A514C2"/>
    <w:rsid w:val="00A60024"/>
    <w:rsid w:val="00A60A53"/>
    <w:rsid w:val="00A613CD"/>
    <w:rsid w:val="00A617F1"/>
    <w:rsid w:val="00A6437D"/>
    <w:rsid w:val="00A66ADC"/>
    <w:rsid w:val="00A6748D"/>
    <w:rsid w:val="00A716F6"/>
    <w:rsid w:val="00A71E7D"/>
    <w:rsid w:val="00A77158"/>
    <w:rsid w:val="00A82265"/>
    <w:rsid w:val="00A83F78"/>
    <w:rsid w:val="00A84E27"/>
    <w:rsid w:val="00A87529"/>
    <w:rsid w:val="00A87B4A"/>
    <w:rsid w:val="00A90D07"/>
    <w:rsid w:val="00A92129"/>
    <w:rsid w:val="00A922E2"/>
    <w:rsid w:val="00A940E7"/>
    <w:rsid w:val="00A9638A"/>
    <w:rsid w:val="00AA4771"/>
    <w:rsid w:val="00AA7352"/>
    <w:rsid w:val="00AA7767"/>
    <w:rsid w:val="00AB36A3"/>
    <w:rsid w:val="00AB4D37"/>
    <w:rsid w:val="00AB7EC6"/>
    <w:rsid w:val="00AC02C4"/>
    <w:rsid w:val="00AC02E9"/>
    <w:rsid w:val="00AC3CA0"/>
    <w:rsid w:val="00AC408F"/>
    <w:rsid w:val="00AC779F"/>
    <w:rsid w:val="00AD2745"/>
    <w:rsid w:val="00AD4D1F"/>
    <w:rsid w:val="00AD7CB3"/>
    <w:rsid w:val="00AE0DC4"/>
    <w:rsid w:val="00AE192C"/>
    <w:rsid w:val="00AE3EC1"/>
    <w:rsid w:val="00AE63E8"/>
    <w:rsid w:val="00AE6919"/>
    <w:rsid w:val="00AF0C2B"/>
    <w:rsid w:val="00AF252E"/>
    <w:rsid w:val="00AF2D20"/>
    <w:rsid w:val="00AF492C"/>
    <w:rsid w:val="00AF5EF0"/>
    <w:rsid w:val="00B01781"/>
    <w:rsid w:val="00B04ADA"/>
    <w:rsid w:val="00B060F2"/>
    <w:rsid w:val="00B063C9"/>
    <w:rsid w:val="00B06681"/>
    <w:rsid w:val="00B12175"/>
    <w:rsid w:val="00B12A98"/>
    <w:rsid w:val="00B15130"/>
    <w:rsid w:val="00B16D58"/>
    <w:rsid w:val="00B17800"/>
    <w:rsid w:val="00B17E91"/>
    <w:rsid w:val="00B21C12"/>
    <w:rsid w:val="00B22C72"/>
    <w:rsid w:val="00B231B4"/>
    <w:rsid w:val="00B2403A"/>
    <w:rsid w:val="00B241E6"/>
    <w:rsid w:val="00B25B04"/>
    <w:rsid w:val="00B25D9A"/>
    <w:rsid w:val="00B30220"/>
    <w:rsid w:val="00B3090A"/>
    <w:rsid w:val="00B3149A"/>
    <w:rsid w:val="00B3563C"/>
    <w:rsid w:val="00B36CDC"/>
    <w:rsid w:val="00B4413D"/>
    <w:rsid w:val="00B4420C"/>
    <w:rsid w:val="00B44B81"/>
    <w:rsid w:val="00B44B92"/>
    <w:rsid w:val="00B45CDA"/>
    <w:rsid w:val="00B47D66"/>
    <w:rsid w:val="00B51A6A"/>
    <w:rsid w:val="00B54A49"/>
    <w:rsid w:val="00B54DA9"/>
    <w:rsid w:val="00B568F9"/>
    <w:rsid w:val="00B605B7"/>
    <w:rsid w:val="00B6137A"/>
    <w:rsid w:val="00B6388E"/>
    <w:rsid w:val="00B65B94"/>
    <w:rsid w:val="00B67B8E"/>
    <w:rsid w:val="00B70DC3"/>
    <w:rsid w:val="00B722A6"/>
    <w:rsid w:val="00B72D6F"/>
    <w:rsid w:val="00B73BF6"/>
    <w:rsid w:val="00B753A8"/>
    <w:rsid w:val="00B80354"/>
    <w:rsid w:val="00B87AF6"/>
    <w:rsid w:val="00B9111E"/>
    <w:rsid w:val="00B94ED2"/>
    <w:rsid w:val="00B951B6"/>
    <w:rsid w:val="00B9533F"/>
    <w:rsid w:val="00BA0D8E"/>
    <w:rsid w:val="00BA401E"/>
    <w:rsid w:val="00BA4D19"/>
    <w:rsid w:val="00BA4F0E"/>
    <w:rsid w:val="00BA5BC6"/>
    <w:rsid w:val="00BA70B9"/>
    <w:rsid w:val="00BA7398"/>
    <w:rsid w:val="00BB0BF9"/>
    <w:rsid w:val="00BB229B"/>
    <w:rsid w:val="00BB37B0"/>
    <w:rsid w:val="00BB4C2F"/>
    <w:rsid w:val="00BB7201"/>
    <w:rsid w:val="00BB78E0"/>
    <w:rsid w:val="00BC11EE"/>
    <w:rsid w:val="00BC499B"/>
    <w:rsid w:val="00BD306D"/>
    <w:rsid w:val="00BD3EA7"/>
    <w:rsid w:val="00BE007D"/>
    <w:rsid w:val="00BE44D0"/>
    <w:rsid w:val="00BE58B6"/>
    <w:rsid w:val="00BE66B2"/>
    <w:rsid w:val="00BF2833"/>
    <w:rsid w:val="00BF3A3B"/>
    <w:rsid w:val="00BF6D59"/>
    <w:rsid w:val="00BF70FE"/>
    <w:rsid w:val="00BF7993"/>
    <w:rsid w:val="00C01FD2"/>
    <w:rsid w:val="00C02969"/>
    <w:rsid w:val="00C0373E"/>
    <w:rsid w:val="00C059B1"/>
    <w:rsid w:val="00C10002"/>
    <w:rsid w:val="00C12436"/>
    <w:rsid w:val="00C12816"/>
    <w:rsid w:val="00C20245"/>
    <w:rsid w:val="00C20CA6"/>
    <w:rsid w:val="00C226D9"/>
    <w:rsid w:val="00C27385"/>
    <w:rsid w:val="00C318F4"/>
    <w:rsid w:val="00C32DA5"/>
    <w:rsid w:val="00C33964"/>
    <w:rsid w:val="00C33CBD"/>
    <w:rsid w:val="00C346D4"/>
    <w:rsid w:val="00C3579D"/>
    <w:rsid w:val="00C408BF"/>
    <w:rsid w:val="00C40ED8"/>
    <w:rsid w:val="00C4117D"/>
    <w:rsid w:val="00C42FDA"/>
    <w:rsid w:val="00C43CFB"/>
    <w:rsid w:val="00C44571"/>
    <w:rsid w:val="00C467C4"/>
    <w:rsid w:val="00C469CC"/>
    <w:rsid w:val="00C51868"/>
    <w:rsid w:val="00C54AC2"/>
    <w:rsid w:val="00C60D22"/>
    <w:rsid w:val="00C616A4"/>
    <w:rsid w:val="00C61D5E"/>
    <w:rsid w:val="00C63671"/>
    <w:rsid w:val="00C63D81"/>
    <w:rsid w:val="00C654BE"/>
    <w:rsid w:val="00C75CDE"/>
    <w:rsid w:val="00C803C4"/>
    <w:rsid w:val="00C80E5E"/>
    <w:rsid w:val="00C81ACC"/>
    <w:rsid w:val="00C82033"/>
    <w:rsid w:val="00C8403F"/>
    <w:rsid w:val="00C8433B"/>
    <w:rsid w:val="00C87C42"/>
    <w:rsid w:val="00C90CFA"/>
    <w:rsid w:val="00C916BD"/>
    <w:rsid w:val="00C91C91"/>
    <w:rsid w:val="00C91D1A"/>
    <w:rsid w:val="00C92241"/>
    <w:rsid w:val="00C92CF8"/>
    <w:rsid w:val="00C93179"/>
    <w:rsid w:val="00C943EE"/>
    <w:rsid w:val="00C97A12"/>
    <w:rsid w:val="00CA2F67"/>
    <w:rsid w:val="00CA6C41"/>
    <w:rsid w:val="00CB325E"/>
    <w:rsid w:val="00CB54CF"/>
    <w:rsid w:val="00CB618F"/>
    <w:rsid w:val="00CB6218"/>
    <w:rsid w:val="00CB6774"/>
    <w:rsid w:val="00CC1D1E"/>
    <w:rsid w:val="00CC2DFB"/>
    <w:rsid w:val="00CC2F68"/>
    <w:rsid w:val="00CC41A0"/>
    <w:rsid w:val="00CC424B"/>
    <w:rsid w:val="00CC49B6"/>
    <w:rsid w:val="00CC70D5"/>
    <w:rsid w:val="00CD05DC"/>
    <w:rsid w:val="00CD0A24"/>
    <w:rsid w:val="00CD19F3"/>
    <w:rsid w:val="00CD3DA9"/>
    <w:rsid w:val="00CD4CA3"/>
    <w:rsid w:val="00CD5112"/>
    <w:rsid w:val="00CD63CF"/>
    <w:rsid w:val="00CD7A54"/>
    <w:rsid w:val="00CE33BE"/>
    <w:rsid w:val="00CE4682"/>
    <w:rsid w:val="00CE48B9"/>
    <w:rsid w:val="00CE63A9"/>
    <w:rsid w:val="00CF0184"/>
    <w:rsid w:val="00CF0C04"/>
    <w:rsid w:val="00CF0D2B"/>
    <w:rsid w:val="00CF2DED"/>
    <w:rsid w:val="00CF31B8"/>
    <w:rsid w:val="00CF3982"/>
    <w:rsid w:val="00CF497D"/>
    <w:rsid w:val="00D00522"/>
    <w:rsid w:val="00D01CE1"/>
    <w:rsid w:val="00D020CD"/>
    <w:rsid w:val="00D02210"/>
    <w:rsid w:val="00D04672"/>
    <w:rsid w:val="00D04C6C"/>
    <w:rsid w:val="00D05CB4"/>
    <w:rsid w:val="00D06089"/>
    <w:rsid w:val="00D065A3"/>
    <w:rsid w:val="00D11FD0"/>
    <w:rsid w:val="00D1401D"/>
    <w:rsid w:val="00D14777"/>
    <w:rsid w:val="00D153C7"/>
    <w:rsid w:val="00D1567C"/>
    <w:rsid w:val="00D15F31"/>
    <w:rsid w:val="00D168E8"/>
    <w:rsid w:val="00D16B66"/>
    <w:rsid w:val="00D16C77"/>
    <w:rsid w:val="00D17E9A"/>
    <w:rsid w:val="00D216F1"/>
    <w:rsid w:val="00D2266C"/>
    <w:rsid w:val="00D258CA"/>
    <w:rsid w:val="00D27883"/>
    <w:rsid w:val="00D318A4"/>
    <w:rsid w:val="00D326C9"/>
    <w:rsid w:val="00D32B6A"/>
    <w:rsid w:val="00D32BA0"/>
    <w:rsid w:val="00D33252"/>
    <w:rsid w:val="00D33F8A"/>
    <w:rsid w:val="00D3524E"/>
    <w:rsid w:val="00D3695D"/>
    <w:rsid w:val="00D36BDD"/>
    <w:rsid w:val="00D37F2C"/>
    <w:rsid w:val="00D4125C"/>
    <w:rsid w:val="00D4225B"/>
    <w:rsid w:val="00D442C9"/>
    <w:rsid w:val="00D451BA"/>
    <w:rsid w:val="00D455C1"/>
    <w:rsid w:val="00D45A15"/>
    <w:rsid w:val="00D461D4"/>
    <w:rsid w:val="00D50299"/>
    <w:rsid w:val="00D52B09"/>
    <w:rsid w:val="00D53100"/>
    <w:rsid w:val="00D55E3A"/>
    <w:rsid w:val="00D57672"/>
    <w:rsid w:val="00D57B47"/>
    <w:rsid w:val="00D621C2"/>
    <w:rsid w:val="00D659D4"/>
    <w:rsid w:val="00D6618D"/>
    <w:rsid w:val="00D66542"/>
    <w:rsid w:val="00D66F38"/>
    <w:rsid w:val="00D82D98"/>
    <w:rsid w:val="00D86B37"/>
    <w:rsid w:val="00D93015"/>
    <w:rsid w:val="00D9579C"/>
    <w:rsid w:val="00D96CDD"/>
    <w:rsid w:val="00DA141E"/>
    <w:rsid w:val="00DA4597"/>
    <w:rsid w:val="00DA5050"/>
    <w:rsid w:val="00DA5832"/>
    <w:rsid w:val="00DA675B"/>
    <w:rsid w:val="00DB1846"/>
    <w:rsid w:val="00DB20D0"/>
    <w:rsid w:val="00DB5211"/>
    <w:rsid w:val="00DB59DE"/>
    <w:rsid w:val="00DC2EB9"/>
    <w:rsid w:val="00DC64DF"/>
    <w:rsid w:val="00DD0E52"/>
    <w:rsid w:val="00DD4360"/>
    <w:rsid w:val="00DD74E6"/>
    <w:rsid w:val="00DE07C2"/>
    <w:rsid w:val="00DE103B"/>
    <w:rsid w:val="00DE1E3F"/>
    <w:rsid w:val="00DE1E71"/>
    <w:rsid w:val="00DE29BF"/>
    <w:rsid w:val="00DE42E8"/>
    <w:rsid w:val="00DE4889"/>
    <w:rsid w:val="00DE5938"/>
    <w:rsid w:val="00DF0AFE"/>
    <w:rsid w:val="00E0034C"/>
    <w:rsid w:val="00E01BBF"/>
    <w:rsid w:val="00E0348B"/>
    <w:rsid w:val="00E04382"/>
    <w:rsid w:val="00E04A37"/>
    <w:rsid w:val="00E06634"/>
    <w:rsid w:val="00E06A0C"/>
    <w:rsid w:val="00E073E6"/>
    <w:rsid w:val="00E115D4"/>
    <w:rsid w:val="00E14479"/>
    <w:rsid w:val="00E1656D"/>
    <w:rsid w:val="00E17501"/>
    <w:rsid w:val="00E17CFC"/>
    <w:rsid w:val="00E21695"/>
    <w:rsid w:val="00E22E66"/>
    <w:rsid w:val="00E23810"/>
    <w:rsid w:val="00E253A4"/>
    <w:rsid w:val="00E2723B"/>
    <w:rsid w:val="00E27A6F"/>
    <w:rsid w:val="00E3014E"/>
    <w:rsid w:val="00E30515"/>
    <w:rsid w:val="00E3193D"/>
    <w:rsid w:val="00E33528"/>
    <w:rsid w:val="00E36A55"/>
    <w:rsid w:val="00E36AD4"/>
    <w:rsid w:val="00E41335"/>
    <w:rsid w:val="00E42E9E"/>
    <w:rsid w:val="00E446C5"/>
    <w:rsid w:val="00E468AD"/>
    <w:rsid w:val="00E50D98"/>
    <w:rsid w:val="00E54209"/>
    <w:rsid w:val="00E5637A"/>
    <w:rsid w:val="00E575B1"/>
    <w:rsid w:val="00E576D0"/>
    <w:rsid w:val="00E6172C"/>
    <w:rsid w:val="00E67C40"/>
    <w:rsid w:val="00E70B9D"/>
    <w:rsid w:val="00E72E5F"/>
    <w:rsid w:val="00E74F3F"/>
    <w:rsid w:val="00E76BF9"/>
    <w:rsid w:val="00E76FC7"/>
    <w:rsid w:val="00E8218A"/>
    <w:rsid w:val="00E8384B"/>
    <w:rsid w:val="00E84F9B"/>
    <w:rsid w:val="00E8742E"/>
    <w:rsid w:val="00E87A49"/>
    <w:rsid w:val="00E91EE8"/>
    <w:rsid w:val="00E96EE3"/>
    <w:rsid w:val="00E97D99"/>
    <w:rsid w:val="00EA1FF7"/>
    <w:rsid w:val="00EA2DF2"/>
    <w:rsid w:val="00EA3BB1"/>
    <w:rsid w:val="00EA42EF"/>
    <w:rsid w:val="00EA4A5A"/>
    <w:rsid w:val="00EA50F7"/>
    <w:rsid w:val="00EA634C"/>
    <w:rsid w:val="00EA66A5"/>
    <w:rsid w:val="00EB062E"/>
    <w:rsid w:val="00EB2948"/>
    <w:rsid w:val="00EB46BE"/>
    <w:rsid w:val="00EB622B"/>
    <w:rsid w:val="00EB7988"/>
    <w:rsid w:val="00EC193B"/>
    <w:rsid w:val="00EC20E9"/>
    <w:rsid w:val="00EC5B73"/>
    <w:rsid w:val="00ED1AA2"/>
    <w:rsid w:val="00ED328B"/>
    <w:rsid w:val="00ED4F4C"/>
    <w:rsid w:val="00ED58C2"/>
    <w:rsid w:val="00ED60AD"/>
    <w:rsid w:val="00EE0EB6"/>
    <w:rsid w:val="00EE1C62"/>
    <w:rsid w:val="00EE351D"/>
    <w:rsid w:val="00EE452D"/>
    <w:rsid w:val="00EF12AE"/>
    <w:rsid w:val="00EF38DD"/>
    <w:rsid w:val="00F06471"/>
    <w:rsid w:val="00F077DB"/>
    <w:rsid w:val="00F15CE3"/>
    <w:rsid w:val="00F1617D"/>
    <w:rsid w:val="00F16B82"/>
    <w:rsid w:val="00F20AD4"/>
    <w:rsid w:val="00F20BCD"/>
    <w:rsid w:val="00F22E02"/>
    <w:rsid w:val="00F242CC"/>
    <w:rsid w:val="00F257C3"/>
    <w:rsid w:val="00F27C26"/>
    <w:rsid w:val="00F304BE"/>
    <w:rsid w:val="00F305BE"/>
    <w:rsid w:val="00F3146A"/>
    <w:rsid w:val="00F314EE"/>
    <w:rsid w:val="00F333C2"/>
    <w:rsid w:val="00F339B1"/>
    <w:rsid w:val="00F33AE6"/>
    <w:rsid w:val="00F3418A"/>
    <w:rsid w:val="00F37157"/>
    <w:rsid w:val="00F42788"/>
    <w:rsid w:val="00F436CE"/>
    <w:rsid w:val="00F45884"/>
    <w:rsid w:val="00F46272"/>
    <w:rsid w:val="00F477BE"/>
    <w:rsid w:val="00F51FEA"/>
    <w:rsid w:val="00F524E7"/>
    <w:rsid w:val="00F53627"/>
    <w:rsid w:val="00F54FD2"/>
    <w:rsid w:val="00F56021"/>
    <w:rsid w:val="00F569E7"/>
    <w:rsid w:val="00F57ECA"/>
    <w:rsid w:val="00F60C2A"/>
    <w:rsid w:val="00F614E1"/>
    <w:rsid w:val="00F62BC6"/>
    <w:rsid w:val="00F6495E"/>
    <w:rsid w:val="00F65E82"/>
    <w:rsid w:val="00F67894"/>
    <w:rsid w:val="00F702B1"/>
    <w:rsid w:val="00F718C2"/>
    <w:rsid w:val="00F71910"/>
    <w:rsid w:val="00F71ECC"/>
    <w:rsid w:val="00F733DD"/>
    <w:rsid w:val="00F7388D"/>
    <w:rsid w:val="00F73C0C"/>
    <w:rsid w:val="00F73C4E"/>
    <w:rsid w:val="00F77F95"/>
    <w:rsid w:val="00F81727"/>
    <w:rsid w:val="00F90958"/>
    <w:rsid w:val="00F92DDB"/>
    <w:rsid w:val="00F932F7"/>
    <w:rsid w:val="00F94062"/>
    <w:rsid w:val="00FA23A8"/>
    <w:rsid w:val="00FA23F4"/>
    <w:rsid w:val="00FA387E"/>
    <w:rsid w:val="00FA4AEF"/>
    <w:rsid w:val="00FA7509"/>
    <w:rsid w:val="00FA7E2B"/>
    <w:rsid w:val="00FB0231"/>
    <w:rsid w:val="00FB1121"/>
    <w:rsid w:val="00FB1E1E"/>
    <w:rsid w:val="00FB4E6D"/>
    <w:rsid w:val="00FB512C"/>
    <w:rsid w:val="00FB51DE"/>
    <w:rsid w:val="00FB5667"/>
    <w:rsid w:val="00FC1AA1"/>
    <w:rsid w:val="00FC24DB"/>
    <w:rsid w:val="00FC4508"/>
    <w:rsid w:val="00FC4A2F"/>
    <w:rsid w:val="00FC6492"/>
    <w:rsid w:val="00FC6A32"/>
    <w:rsid w:val="00FC7D97"/>
    <w:rsid w:val="00FD0115"/>
    <w:rsid w:val="00FD2B79"/>
    <w:rsid w:val="00FD3D8F"/>
    <w:rsid w:val="00FD7763"/>
    <w:rsid w:val="00FD79CA"/>
    <w:rsid w:val="00FE01C6"/>
    <w:rsid w:val="00FE187C"/>
    <w:rsid w:val="00FE2EE4"/>
    <w:rsid w:val="00FE350C"/>
    <w:rsid w:val="00FE54B2"/>
    <w:rsid w:val="00FE7568"/>
    <w:rsid w:val="00FF3287"/>
    <w:rsid w:val="00FF5F57"/>
    <w:rsid w:val="01CB1F60"/>
    <w:rsid w:val="0235F338"/>
    <w:rsid w:val="0343FB3C"/>
    <w:rsid w:val="03478BC3"/>
    <w:rsid w:val="03C116B2"/>
    <w:rsid w:val="03FAF351"/>
    <w:rsid w:val="0404A205"/>
    <w:rsid w:val="04AE4786"/>
    <w:rsid w:val="05115FF7"/>
    <w:rsid w:val="051B52FF"/>
    <w:rsid w:val="0619C0D9"/>
    <w:rsid w:val="0728FC9E"/>
    <w:rsid w:val="07C86DA8"/>
    <w:rsid w:val="07CF1B3C"/>
    <w:rsid w:val="0B02C0EE"/>
    <w:rsid w:val="0C9CBE5F"/>
    <w:rsid w:val="0D114F3D"/>
    <w:rsid w:val="0D665E65"/>
    <w:rsid w:val="0FBFC1AC"/>
    <w:rsid w:val="107C0DBE"/>
    <w:rsid w:val="11401704"/>
    <w:rsid w:val="139BADB7"/>
    <w:rsid w:val="14A7373F"/>
    <w:rsid w:val="151F5931"/>
    <w:rsid w:val="158793B8"/>
    <w:rsid w:val="17255552"/>
    <w:rsid w:val="187A161E"/>
    <w:rsid w:val="1BD5BA53"/>
    <w:rsid w:val="1D31345B"/>
    <w:rsid w:val="1DDFA92B"/>
    <w:rsid w:val="1EA87FE7"/>
    <w:rsid w:val="1F2465A5"/>
    <w:rsid w:val="2020228C"/>
    <w:rsid w:val="22C67473"/>
    <w:rsid w:val="25B5714D"/>
    <w:rsid w:val="2657EFE8"/>
    <w:rsid w:val="26E59240"/>
    <w:rsid w:val="27C2335F"/>
    <w:rsid w:val="2834744F"/>
    <w:rsid w:val="28AB2C09"/>
    <w:rsid w:val="29B037FA"/>
    <w:rsid w:val="2A3EE1CE"/>
    <w:rsid w:val="2AC9DFBC"/>
    <w:rsid w:val="2BEA0158"/>
    <w:rsid w:val="2C0844CC"/>
    <w:rsid w:val="2C30C35A"/>
    <w:rsid w:val="2D44002F"/>
    <w:rsid w:val="2DF8CEBB"/>
    <w:rsid w:val="30568CE4"/>
    <w:rsid w:val="306B418B"/>
    <w:rsid w:val="3143F7C5"/>
    <w:rsid w:val="31887A24"/>
    <w:rsid w:val="32303567"/>
    <w:rsid w:val="323D0680"/>
    <w:rsid w:val="334B2FD8"/>
    <w:rsid w:val="33D88B36"/>
    <w:rsid w:val="3440D77D"/>
    <w:rsid w:val="3522CBC5"/>
    <w:rsid w:val="35B055F9"/>
    <w:rsid w:val="361807BB"/>
    <w:rsid w:val="37137448"/>
    <w:rsid w:val="38581FDD"/>
    <w:rsid w:val="39CCAE76"/>
    <w:rsid w:val="39FCA34C"/>
    <w:rsid w:val="3A49F379"/>
    <w:rsid w:val="3B82A33D"/>
    <w:rsid w:val="3B9F2594"/>
    <w:rsid w:val="3BFAF72E"/>
    <w:rsid w:val="3D9AAEF5"/>
    <w:rsid w:val="3EE8206F"/>
    <w:rsid w:val="3EF6F95A"/>
    <w:rsid w:val="3F0C91F1"/>
    <w:rsid w:val="408224E8"/>
    <w:rsid w:val="4254D272"/>
    <w:rsid w:val="42850AD4"/>
    <w:rsid w:val="42E1A5EC"/>
    <w:rsid w:val="43BAA3F2"/>
    <w:rsid w:val="43E02EC3"/>
    <w:rsid w:val="45FC33A4"/>
    <w:rsid w:val="463EED76"/>
    <w:rsid w:val="48C4C04D"/>
    <w:rsid w:val="4A1A92DE"/>
    <w:rsid w:val="4A66D88E"/>
    <w:rsid w:val="4BB86C69"/>
    <w:rsid w:val="4E091CF1"/>
    <w:rsid w:val="4FF95466"/>
    <w:rsid w:val="50185D4E"/>
    <w:rsid w:val="50687809"/>
    <w:rsid w:val="511FC7AF"/>
    <w:rsid w:val="5258EC47"/>
    <w:rsid w:val="531BC04B"/>
    <w:rsid w:val="5385EAED"/>
    <w:rsid w:val="548DC128"/>
    <w:rsid w:val="54BBE4A8"/>
    <w:rsid w:val="54C35811"/>
    <w:rsid w:val="5595E0D5"/>
    <w:rsid w:val="5634FF71"/>
    <w:rsid w:val="5675611F"/>
    <w:rsid w:val="567AC333"/>
    <w:rsid w:val="56850F5E"/>
    <w:rsid w:val="57796642"/>
    <w:rsid w:val="58CE2AD0"/>
    <w:rsid w:val="5931136E"/>
    <w:rsid w:val="59E086E3"/>
    <w:rsid w:val="5A4929C6"/>
    <w:rsid w:val="5A6CC47F"/>
    <w:rsid w:val="5A7F601C"/>
    <w:rsid w:val="5A87D857"/>
    <w:rsid w:val="5B762240"/>
    <w:rsid w:val="5BDF3D73"/>
    <w:rsid w:val="5D6EF61A"/>
    <w:rsid w:val="5DB1C8A8"/>
    <w:rsid w:val="5DEA03A8"/>
    <w:rsid w:val="5F223C18"/>
    <w:rsid w:val="5F68BC74"/>
    <w:rsid w:val="5FFAA9FE"/>
    <w:rsid w:val="60846A66"/>
    <w:rsid w:val="613C13C1"/>
    <w:rsid w:val="6286E483"/>
    <w:rsid w:val="62961834"/>
    <w:rsid w:val="661DE08E"/>
    <w:rsid w:val="665B151D"/>
    <w:rsid w:val="6706186A"/>
    <w:rsid w:val="67134509"/>
    <w:rsid w:val="6810C57C"/>
    <w:rsid w:val="68709179"/>
    <w:rsid w:val="689B9B8E"/>
    <w:rsid w:val="6952C2BC"/>
    <w:rsid w:val="69C22374"/>
    <w:rsid w:val="6D46C689"/>
    <w:rsid w:val="6DC16DAD"/>
    <w:rsid w:val="6E4C9826"/>
    <w:rsid w:val="6EDEFE16"/>
    <w:rsid w:val="70C06282"/>
    <w:rsid w:val="719B3AA6"/>
    <w:rsid w:val="722280DC"/>
    <w:rsid w:val="729060AD"/>
    <w:rsid w:val="740FD0AA"/>
    <w:rsid w:val="74DB11FB"/>
    <w:rsid w:val="75873905"/>
    <w:rsid w:val="76949D73"/>
    <w:rsid w:val="76DE74E1"/>
    <w:rsid w:val="7765045F"/>
    <w:rsid w:val="78BBBB65"/>
    <w:rsid w:val="793780BE"/>
    <w:rsid w:val="793D6440"/>
    <w:rsid w:val="798F0F72"/>
    <w:rsid w:val="7A2E5F54"/>
    <w:rsid w:val="7AD3E34F"/>
    <w:rsid w:val="7BFAA6DB"/>
    <w:rsid w:val="7C2EAF31"/>
    <w:rsid w:val="7CC81B5A"/>
    <w:rsid w:val="7DE7EC91"/>
    <w:rsid w:val="7E72DD82"/>
    <w:rsid w:val="7E753AC4"/>
    <w:rsid w:val="7F1C89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EC1DD"/>
  <w15:chartTrackingRefBased/>
  <w15:docId w15:val="{DBB9AF68-5AF1-461E-A2A4-76CEE9F7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C12"/>
    <w:pPr>
      <w:spacing w:after="120" w:line="240" w:lineRule="auto"/>
      <w:contextualSpacing/>
    </w:pPr>
    <w:rPr>
      <w:rFonts w:ascii="Tahoma" w:eastAsia="Calibri" w:hAnsi="Tahoma" w:cs="Tahoma"/>
    </w:rPr>
  </w:style>
  <w:style w:type="paragraph" w:styleId="Heading1">
    <w:name w:val="heading 1"/>
    <w:basedOn w:val="ListParagraph"/>
    <w:next w:val="Normal"/>
    <w:link w:val="Heading1Char"/>
    <w:uiPriority w:val="9"/>
    <w:qFormat/>
    <w:rsid w:val="0037698A"/>
    <w:pPr>
      <w:ind w:left="0"/>
      <w:outlineLvl w:val="0"/>
    </w:pPr>
    <w:rPr>
      <w:rFonts w:ascii="Georgia" w:hAnsi="Georgia"/>
      <w:b/>
      <w:color w:val="4472C4" w:themeColor="accent1"/>
      <w:sz w:val="32"/>
      <w:lang w:val="en-US"/>
    </w:rPr>
  </w:style>
  <w:style w:type="paragraph" w:styleId="Heading2">
    <w:name w:val="heading 2"/>
    <w:basedOn w:val="ListParagraph"/>
    <w:next w:val="Normal"/>
    <w:link w:val="Heading2Char"/>
    <w:uiPriority w:val="9"/>
    <w:unhideWhenUsed/>
    <w:qFormat/>
    <w:rsid w:val="00F46272"/>
    <w:pPr>
      <w:keepNext/>
      <w:spacing w:before="120" w:after="120" w:line="240" w:lineRule="auto"/>
      <w:ind w:left="0"/>
      <w:outlineLvl w:val="1"/>
    </w:pPr>
    <w:rPr>
      <w:b/>
      <w:color w:val="006666"/>
      <w:sz w:val="28"/>
      <w:lang w:val="en-US"/>
    </w:rPr>
  </w:style>
  <w:style w:type="paragraph" w:styleId="Heading3">
    <w:name w:val="heading 3"/>
    <w:basedOn w:val="ListParagraph"/>
    <w:next w:val="Normal"/>
    <w:link w:val="Heading3Char"/>
    <w:uiPriority w:val="9"/>
    <w:unhideWhenUsed/>
    <w:qFormat/>
    <w:rsid w:val="002D27C5"/>
    <w:pPr>
      <w:keepNext/>
      <w:spacing w:before="480" w:after="0"/>
      <w:ind w:left="0"/>
      <w:outlineLvl w:val="2"/>
    </w:pPr>
    <w:rPr>
      <w:b/>
      <w:color w:val="006666"/>
      <w:lang w:val="en-US"/>
    </w:rPr>
  </w:style>
  <w:style w:type="paragraph" w:styleId="Heading4">
    <w:name w:val="heading 4"/>
    <w:basedOn w:val="Normal"/>
    <w:next w:val="Normal"/>
    <w:link w:val="Heading4Char"/>
    <w:uiPriority w:val="9"/>
    <w:unhideWhenUsed/>
    <w:qFormat/>
    <w:rsid w:val="00C97A12"/>
    <w:pPr>
      <w:outlineLvl w:val="3"/>
    </w:pPr>
    <w:rPr>
      <w:color w:val="00999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50E"/>
    <w:pPr>
      <w:spacing w:after="200" w:line="276" w:lineRule="auto"/>
      <w:ind w:left="113"/>
    </w:pPr>
  </w:style>
  <w:style w:type="character" w:customStyle="1" w:styleId="Heading1Char">
    <w:name w:val="Heading 1 Char"/>
    <w:basedOn w:val="DefaultParagraphFont"/>
    <w:link w:val="Heading1"/>
    <w:uiPriority w:val="9"/>
    <w:rsid w:val="0037698A"/>
    <w:rPr>
      <w:rFonts w:ascii="Georgia" w:eastAsia="Calibri" w:hAnsi="Georgia" w:cs="Tahoma"/>
      <w:b/>
      <w:color w:val="4472C4" w:themeColor="accent1"/>
      <w:sz w:val="32"/>
      <w:lang w:val="en-US"/>
    </w:rPr>
  </w:style>
  <w:style w:type="character" w:customStyle="1" w:styleId="Heading2Char">
    <w:name w:val="Heading 2 Char"/>
    <w:basedOn w:val="DefaultParagraphFont"/>
    <w:link w:val="Heading2"/>
    <w:uiPriority w:val="9"/>
    <w:rsid w:val="00F46272"/>
    <w:rPr>
      <w:rFonts w:ascii="Tahoma" w:eastAsia="Calibri" w:hAnsi="Tahoma" w:cs="Tahoma"/>
      <w:b/>
      <w:color w:val="006666"/>
      <w:sz w:val="28"/>
      <w:lang w:val="en-US"/>
    </w:rPr>
  </w:style>
  <w:style w:type="character" w:customStyle="1" w:styleId="Heading3Char">
    <w:name w:val="Heading 3 Char"/>
    <w:basedOn w:val="DefaultParagraphFont"/>
    <w:link w:val="Heading3"/>
    <w:uiPriority w:val="9"/>
    <w:rsid w:val="002D27C5"/>
    <w:rPr>
      <w:rFonts w:ascii="Tahoma" w:eastAsia="Calibri" w:hAnsi="Tahoma" w:cs="Tahoma"/>
      <w:b/>
      <w:color w:val="006666"/>
      <w:lang w:val="en-US"/>
    </w:rPr>
  </w:style>
  <w:style w:type="character" w:customStyle="1" w:styleId="Heading4Char">
    <w:name w:val="Heading 4 Char"/>
    <w:basedOn w:val="DefaultParagraphFont"/>
    <w:link w:val="Heading4"/>
    <w:uiPriority w:val="9"/>
    <w:rsid w:val="00C97A12"/>
    <w:rPr>
      <w:rFonts w:ascii="Tahoma" w:eastAsia="Calibri" w:hAnsi="Tahoma" w:cs="Tahoma"/>
      <w:color w:val="009999"/>
      <w:lang w:val="en-US"/>
    </w:rPr>
  </w:style>
  <w:style w:type="table" w:styleId="TableGrid">
    <w:name w:val="Table Grid"/>
    <w:basedOn w:val="TableNormal"/>
    <w:uiPriority w:val="39"/>
    <w:rsid w:val="0004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C4E"/>
    <w:pPr>
      <w:tabs>
        <w:tab w:val="center" w:pos="4513"/>
        <w:tab w:val="right" w:pos="9026"/>
      </w:tabs>
      <w:spacing w:after="0"/>
    </w:pPr>
  </w:style>
  <w:style w:type="character" w:customStyle="1" w:styleId="HeaderChar">
    <w:name w:val="Header Char"/>
    <w:basedOn w:val="DefaultParagraphFont"/>
    <w:link w:val="Header"/>
    <w:uiPriority w:val="99"/>
    <w:rsid w:val="00F73C4E"/>
    <w:rPr>
      <w:rFonts w:ascii="Tahoma" w:eastAsia="Calibri" w:hAnsi="Tahoma" w:cs="Tahoma"/>
      <w:lang w:val="en-US"/>
    </w:rPr>
  </w:style>
  <w:style w:type="paragraph" w:styleId="Footer">
    <w:name w:val="footer"/>
    <w:basedOn w:val="Normal"/>
    <w:link w:val="FooterChar"/>
    <w:uiPriority w:val="99"/>
    <w:unhideWhenUsed/>
    <w:rsid w:val="00F73C4E"/>
    <w:pPr>
      <w:tabs>
        <w:tab w:val="center" w:pos="4513"/>
        <w:tab w:val="right" w:pos="9026"/>
      </w:tabs>
      <w:spacing w:after="0"/>
    </w:pPr>
  </w:style>
  <w:style w:type="character" w:customStyle="1" w:styleId="FooterChar">
    <w:name w:val="Footer Char"/>
    <w:basedOn w:val="DefaultParagraphFont"/>
    <w:link w:val="Footer"/>
    <w:uiPriority w:val="99"/>
    <w:rsid w:val="00F73C4E"/>
    <w:rPr>
      <w:rFonts w:ascii="Tahoma" w:eastAsia="Calibri" w:hAnsi="Tahoma" w:cs="Tahoma"/>
      <w:lang w:val="en-US"/>
    </w:rPr>
  </w:style>
  <w:style w:type="paragraph" w:styleId="BalloonText">
    <w:name w:val="Balloon Text"/>
    <w:basedOn w:val="Normal"/>
    <w:link w:val="BalloonTextChar"/>
    <w:uiPriority w:val="99"/>
    <w:semiHidden/>
    <w:unhideWhenUsed/>
    <w:rsid w:val="008734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468"/>
    <w:rPr>
      <w:rFonts w:ascii="Segoe UI" w:eastAsia="Calibri" w:hAnsi="Segoe UI" w:cs="Segoe UI"/>
      <w:sz w:val="18"/>
      <w:szCs w:val="18"/>
      <w:lang w:val="en-US"/>
    </w:rPr>
  </w:style>
  <w:style w:type="paragraph" w:styleId="NormalWeb">
    <w:name w:val="Normal (Web)"/>
    <w:basedOn w:val="Normal"/>
    <w:uiPriority w:val="99"/>
    <w:semiHidden/>
    <w:unhideWhenUsed/>
    <w:rsid w:val="00E576D0"/>
    <w:pPr>
      <w:spacing w:before="100" w:beforeAutospacing="1" w:after="100" w:afterAutospacing="1"/>
      <w:contextualSpacing w:val="0"/>
    </w:pPr>
    <w:rPr>
      <w:rFonts w:ascii="Times New Roman" w:eastAsia="Times New Roman" w:hAnsi="Times New Roman" w:cs="Times New Roman"/>
      <w:sz w:val="24"/>
      <w:szCs w:val="24"/>
      <w:lang w:eastAsia="en-GB"/>
    </w:rPr>
  </w:style>
  <w:style w:type="table" w:customStyle="1" w:styleId="TableGrid0">
    <w:name w:val="TableGrid"/>
    <w:rsid w:val="00442827"/>
    <w:pPr>
      <w:spacing w:after="0" w:line="240" w:lineRule="auto"/>
    </w:pPr>
    <w:rPr>
      <w:rFonts w:eastAsiaTheme="minorEastAsia"/>
      <w:lang w:eastAsia="en-GB"/>
    </w:rPr>
    <w:tblPr>
      <w:tblCellMar>
        <w:top w:w="0" w:type="dxa"/>
        <w:left w:w="0" w:type="dxa"/>
        <w:bottom w:w="0" w:type="dxa"/>
        <w:right w:w="0" w:type="dxa"/>
      </w:tblCellMar>
    </w:tblPr>
  </w:style>
  <w:style w:type="table" w:styleId="PlainTable1">
    <w:name w:val="Plain Table 1"/>
    <w:basedOn w:val="TableNormal"/>
    <w:uiPriority w:val="41"/>
    <w:rsid w:val="008E6C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82033"/>
    <w:rPr>
      <w:color w:val="0563C1" w:themeColor="hyperlink"/>
      <w:u w:val="single"/>
    </w:rPr>
  </w:style>
  <w:style w:type="table" w:customStyle="1" w:styleId="TableGrid1">
    <w:name w:val="Table Grid1"/>
    <w:basedOn w:val="TableNormal"/>
    <w:next w:val="TableGrid"/>
    <w:uiPriority w:val="59"/>
    <w:rsid w:val="0085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AD8"/>
    <w:pPr>
      <w:keepNext/>
      <w:keepLines/>
      <w:spacing w:before="240" w:after="0" w:line="259" w:lineRule="auto"/>
      <w:contextualSpacing w:val="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294AD8"/>
    <w:pPr>
      <w:spacing w:after="100"/>
    </w:pPr>
  </w:style>
  <w:style w:type="paragraph" w:styleId="TOC2">
    <w:name w:val="toc 2"/>
    <w:basedOn w:val="Normal"/>
    <w:next w:val="Normal"/>
    <w:autoRedefine/>
    <w:uiPriority w:val="39"/>
    <w:unhideWhenUsed/>
    <w:rsid w:val="00294AD8"/>
    <w:pPr>
      <w:spacing w:after="100"/>
      <w:ind w:left="200"/>
    </w:pPr>
  </w:style>
  <w:style w:type="character" w:customStyle="1" w:styleId="UnresolvedMention1">
    <w:name w:val="Unresolved Mention1"/>
    <w:basedOn w:val="DefaultParagraphFont"/>
    <w:uiPriority w:val="99"/>
    <w:semiHidden/>
    <w:unhideWhenUsed/>
    <w:rsid w:val="005A4C65"/>
    <w:rPr>
      <w:color w:val="605E5C"/>
      <w:shd w:val="clear" w:color="auto" w:fill="E1DFDD"/>
    </w:rPr>
  </w:style>
  <w:style w:type="character" w:styleId="Strong">
    <w:name w:val="Strong"/>
    <w:basedOn w:val="DefaultParagraphFont"/>
    <w:uiPriority w:val="22"/>
    <w:qFormat/>
    <w:rsid w:val="00036035"/>
    <w:rPr>
      <w:b/>
      <w:bCs/>
    </w:rPr>
  </w:style>
  <w:style w:type="paragraph" w:styleId="TOC3">
    <w:name w:val="toc 3"/>
    <w:basedOn w:val="Normal"/>
    <w:next w:val="Normal"/>
    <w:autoRedefine/>
    <w:uiPriority w:val="39"/>
    <w:unhideWhenUsed/>
    <w:rsid w:val="00CE33BE"/>
    <w:pPr>
      <w:tabs>
        <w:tab w:val="right" w:leader="dot" w:pos="10456"/>
      </w:tabs>
      <w:spacing w:after="100"/>
      <w:ind w:left="400"/>
    </w:pPr>
    <w:rPr>
      <w:noProof/>
      <w:sz w:val="16"/>
    </w:rPr>
  </w:style>
  <w:style w:type="character" w:styleId="FollowedHyperlink">
    <w:name w:val="FollowedHyperlink"/>
    <w:basedOn w:val="DefaultParagraphFont"/>
    <w:uiPriority w:val="99"/>
    <w:semiHidden/>
    <w:unhideWhenUsed/>
    <w:rsid w:val="009B107B"/>
    <w:rPr>
      <w:color w:val="954F72" w:themeColor="followedHyperlink"/>
      <w:u w:val="single"/>
    </w:rPr>
  </w:style>
  <w:style w:type="paragraph" w:customStyle="1" w:styleId="MainText">
    <w:name w:val="Main Text"/>
    <w:basedOn w:val="Normal"/>
    <w:qFormat/>
    <w:rsid w:val="002049E2"/>
    <w:pPr>
      <w:spacing w:after="0" w:line="320" w:lineRule="exact"/>
      <w:contextualSpacing w:val="0"/>
    </w:pPr>
    <w:rPr>
      <w:rFonts w:eastAsiaTheme="minorHAnsi"/>
    </w:rPr>
  </w:style>
  <w:style w:type="paragraph" w:customStyle="1" w:styleId="Bulletpointstyle">
    <w:name w:val="Bullet point style"/>
    <w:basedOn w:val="ListParagraph"/>
    <w:qFormat/>
    <w:rsid w:val="00133813"/>
    <w:pPr>
      <w:numPr>
        <w:numId w:val="4"/>
      </w:numPr>
    </w:pPr>
    <w:rPr>
      <w:rFonts w:asciiTheme="minorHAnsi" w:hAnsiTheme="minorHAnsi"/>
    </w:rPr>
  </w:style>
  <w:style w:type="table" w:customStyle="1" w:styleId="TableGrid2">
    <w:name w:val="Table Grid2"/>
    <w:basedOn w:val="TableNormal"/>
    <w:next w:val="TableGrid"/>
    <w:uiPriority w:val="59"/>
    <w:rsid w:val="00D0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573D0"/>
    <w:pPr>
      <w:spacing w:after="100" w:line="259" w:lineRule="auto"/>
      <w:ind w:left="660"/>
      <w:contextualSpacing w:val="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3573D0"/>
    <w:pPr>
      <w:spacing w:after="100" w:line="259" w:lineRule="auto"/>
      <w:ind w:left="880"/>
      <w:contextualSpacing w:val="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3573D0"/>
    <w:pPr>
      <w:spacing w:after="100" w:line="259" w:lineRule="auto"/>
      <w:ind w:left="1100"/>
      <w:contextualSpacing w:val="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3573D0"/>
    <w:pPr>
      <w:spacing w:after="100" w:line="259" w:lineRule="auto"/>
      <w:ind w:left="1320"/>
      <w:contextualSpacing w:val="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3573D0"/>
    <w:pPr>
      <w:spacing w:after="100" w:line="259" w:lineRule="auto"/>
      <w:ind w:left="1540"/>
      <w:contextualSpacing w:val="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3573D0"/>
    <w:pPr>
      <w:spacing w:after="100" w:line="259" w:lineRule="auto"/>
      <w:ind w:left="1760"/>
      <w:contextualSpacing w:val="0"/>
    </w:pPr>
    <w:rPr>
      <w:rFonts w:asciiTheme="minorHAnsi" w:eastAsiaTheme="minorEastAsia" w:hAnsiTheme="minorHAnsi" w:cstheme="minorBidi"/>
      <w:lang w:eastAsia="en-GB"/>
    </w:rPr>
  </w:style>
  <w:style w:type="character" w:styleId="CommentReference">
    <w:name w:val="annotation reference"/>
    <w:basedOn w:val="DefaultParagraphFont"/>
    <w:uiPriority w:val="99"/>
    <w:semiHidden/>
    <w:unhideWhenUsed/>
    <w:rsid w:val="00F20BCD"/>
    <w:rPr>
      <w:sz w:val="16"/>
      <w:szCs w:val="16"/>
    </w:rPr>
  </w:style>
  <w:style w:type="paragraph" w:styleId="CommentText">
    <w:name w:val="annotation text"/>
    <w:basedOn w:val="Normal"/>
    <w:link w:val="CommentTextChar"/>
    <w:uiPriority w:val="99"/>
    <w:unhideWhenUsed/>
    <w:rsid w:val="00F20BCD"/>
    <w:rPr>
      <w:szCs w:val="20"/>
    </w:rPr>
  </w:style>
  <w:style w:type="character" w:customStyle="1" w:styleId="CommentTextChar">
    <w:name w:val="Comment Text Char"/>
    <w:basedOn w:val="DefaultParagraphFont"/>
    <w:link w:val="CommentText"/>
    <w:uiPriority w:val="99"/>
    <w:rsid w:val="00F20BCD"/>
    <w:rPr>
      <w:rFonts w:ascii="Tahoma" w:eastAsia="Calibri" w:hAnsi="Tahoma" w:cs="Tahoma"/>
      <w:sz w:val="20"/>
      <w:szCs w:val="20"/>
    </w:rPr>
  </w:style>
  <w:style w:type="paragraph" w:styleId="CommentSubject">
    <w:name w:val="annotation subject"/>
    <w:basedOn w:val="CommentText"/>
    <w:next w:val="CommentText"/>
    <w:link w:val="CommentSubjectChar"/>
    <w:uiPriority w:val="99"/>
    <w:semiHidden/>
    <w:unhideWhenUsed/>
    <w:rsid w:val="00F20BCD"/>
    <w:rPr>
      <w:b/>
      <w:bCs/>
    </w:rPr>
  </w:style>
  <w:style w:type="character" w:customStyle="1" w:styleId="CommentSubjectChar">
    <w:name w:val="Comment Subject Char"/>
    <w:basedOn w:val="CommentTextChar"/>
    <w:link w:val="CommentSubject"/>
    <w:uiPriority w:val="99"/>
    <w:semiHidden/>
    <w:rsid w:val="00F20BCD"/>
    <w:rPr>
      <w:rFonts w:ascii="Tahoma" w:eastAsia="Calibri" w:hAnsi="Tahoma" w:cs="Tahoma"/>
      <w:b/>
      <w:bCs/>
      <w:sz w:val="20"/>
      <w:szCs w:val="20"/>
    </w:rPr>
  </w:style>
  <w:style w:type="paragraph" w:styleId="Revision">
    <w:name w:val="Revision"/>
    <w:hidden/>
    <w:uiPriority w:val="99"/>
    <w:semiHidden/>
    <w:rsid w:val="00D326C9"/>
    <w:pPr>
      <w:spacing w:after="0" w:line="240" w:lineRule="auto"/>
    </w:pPr>
    <w:rPr>
      <w:rFonts w:ascii="Tahoma" w:eastAsia="Calibri" w:hAnsi="Tahoma" w:cs="Tahoma"/>
      <w:sz w:val="20"/>
    </w:rPr>
  </w:style>
  <w:style w:type="paragraph" w:styleId="PlainText">
    <w:name w:val="Plain Text"/>
    <w:basedOn w:val="Normal"/>
    <w:link w:val="PlainTextChar"/>
    <w:uiPriority w:val="99"/>
    <w:semiHidden/>
    <w:unhideWhenUsed/>
    <w:rsid w:val="00D326C9"/>
    <w:pPr>
      <w:spacing w:after="0"/>
      <w:contextualSpacing w:val="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D326C9"/>
    <w:rPr>
      <w:rFonts w:ascii="Calibri" w:hAnsi="Calibri" w:cs="Consolas"/>
      <w:szCs w:val="21"/>
    </w:rPr>
  </w:style>
  <w:style w:type="paragraph" w:customStyle="1" w:styleId="CSCTStart">
    <w:name w:val="CSCT Start"/>
    <w:basedOn w:val="Normal"/>
    <w:link w:val="CSCTStartChar"/>
    <w:qFormat/>
    <w:rsid w:val="00AD4D1F"/>
    <w:pPr>
      <w:jc w:val="center"/>
    </w:pPr>
    <w:rPr>
      <w:rFonts w:ascii="Consolas" w:hAnsi="Consolas"/>
      <w:noProof/>
      <w:sz w:val="20"/>
      <w:lang w:eastAsia="en-GB"/>
    </w:rPr>
  </w:style>
  <w:style w:type="paragraph" w:customStyle="1" w:styleId="Tiny">
    <w:name w:val="Tiny"/>
    <w:basedOn w:val="Normal"/>
    <w:link w:val="TinyChar"/>
    <w:qFormat/>
    <w:rsid w:val="00133813"/>
    <w:pPr>
      <w:spacing w:after="0"/>
    </w:pPr>
    <w:rPr>
      <w:b/>
      <w:bCs/>
      <w:color w:val="006666"/>
      <w:sz w:val="16"/>
      <w:szCs w:val="12"/>
    </w:rPr>
  </w:style>
  <w:style w:type="character" w:customStyle="1" w:styleId="CSCTStartChar">
    <w:name w:val="CSCT Start Char"/>
    <w:basedOn w:val="HeaderChar"/>
    <w:link w:val="CSCTStart"/>
    <w:rsid w:val="00AD4D1F"/>
    <w:rPr>
      <w:rFonts w:ascii="Consolas" w:eastAsia="Calibri" w:hAnsi="Consolas" w:cs="Tahoma"/>
      <w:noProof/>
      <w:sz w:val="20"/>
      <w:lang w:val="en-US" w:eastAsia="en-GB"/>
    </w:rPr>
  </w:style>
  <w:style w:type="paragraph" w:customStyle="1" w:styleId="Information">
    <w:name w:val="Information"/>
    <w:basedOn w:val="Normal"/>
    <w:link w:val="InformationChar"/>
    <w:qFormat/>
    <w:rsid w:val="00731FBB"/>
    <w:pPr>
      <w:keepNext/>
      <w:keepLines/>
      <w:spacing w:after="0" w:line="259" w:lineRule="auto"/>
      <w:contextualSpacing w:val="0"/>
    </w:pPr>
    <w:rPr>
      <w:noProof/>
      <w:color w:val="2F5496" w:themeColor="accent1" w:themeShade="BF"/>
      <w:sz w:val="18"/>
      <w:szCs w:val="16"/>
      <w:lang w:eastAsia="en-GB"/>
    </w:rPr>
  </w:style>
  <w:style w:type="character" w:customStyle="1" w:styleId="TinyChar">
    <w:name w:val="Tiny Char"/>
    <w:basedOn w:val="DefaultParagraphFont"/>
    <w:link w:val="Tiny"/>
    <w:rsid w:val="00133813"/>
    <w:rPr>
      <w:rFonts w:ascii="Tahoma" w:eastAsia="Calibri" w:hAnsi="Tahoma" w:cs="Tahoma"/>
      <w:b/>
      <w:bCs/>
      <w:color w:val="006666"/>
      <w:sz w:val="16"/>
      <w:szCs w:val="12"/>
    </w:rPr>
  </w:style>
  <w:style w:type="table" w:styleId="PlainTable2">
    <w:name w:val="Plain Table 2"/>
    <w:basedOn w:val="TableNormal"/>
    <w:uiPriority w:val="42"/>
    <w:rsid w:val="00731F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nformationChar">
    <w:name w:val="Information Char"/>
    <w:basedOn w:val="DefaultParagraphFont"/>
    <w:link w:val="Information"/>
    <w:rsid w:val="00731FBB"/>
    <w:rPr>
      <w:rFonts w:ascii="Tahoma" w:eastAsia="Calibri" w:hAnsi="Tahoma" w:cs="Tahoma"/>
      <w:noProof/>
      <w:color w:val="2F5496" w:themeColor="accent1" w:themeShade="BF"/>
      <w:sz w:val="18"/>
      <w:szCs w:val="16"/>
      <w:lang w:eastAsia="en-GB"/>
    </w:rPr>
  </w:style>
  <w:style w:type="character" w:customStyle="1" w:styleId="UnresolvedMention2">
    <w:name w:val="Unresolved Mention2"/>
    <w:basedOn w:val="DefaultParagraphFont"/>
    <w:uiPriority w:val="99"/>
    <w:semiHidden/>
    <w:unhideWhenUsed/>
    <w:rsid w:val="000F23B9"/>
    <w:rPr>
      <w:color w:val="605E5C"/>
      <w:shd w:val="clear" w:color="auto" w:fill="E1DFDD"/>
    </w:rPr>
  </w:style>
  <w:style w:type="character" w:customStyle="1" w:styleId="hideoff1">
    <w:name w:val="hideoff1"/>
    <w:basedOn w:val="DefaultParagraphFont"/>
    <w:rsid w:val="009F3BFB"/>
  </w:style>
  <w:style w:type="character" w:customStyle="1" w:styleId="mobile-table-label">
    <w:name w:val="mobile-table-label"/>
    <w:basedOn w:val="DefaultParagraphFont"/>
    <w:rsid w:val="009F3BFB"/>
  </w:style>
  <w:style w:type="character" w:customStyle="1" w:styleId="table-data-cell-value">
    <w:name w:val="table-data-cell-value"/>
    <w:basedOn w:val="DefaultParagraphFont"/>
    <w:rsid w:val="009F3BFB"/>
  </w:style>
  <w:style w:type="character" w:customStyle="1" w:styleId="label1">
    <w:name w:val="label1"/>
    <w:rsid w:val="0003225F"/>
    <w:rPr>
      <w:b/>
      <w:bCs/>
    </w:rPr>
  </w:style>
  <w:style w:type="character" w:customStyle="1" w:styleId="shout1">
    <w:name w:val="shout1"/>
    <w:rsid w:val="0003225F"/>
    <w:rPr>
      <w:b/>
      <w:bCs/>
      <w:sz w:val="24"/>
      <w:szCs w:val="24"/>
    </w:rPr>
  </w:style>
  <w:style w:type="character" w:customStyle="1" w:styleId="apple-converted-space">
    <w:name w:val="apple-converted-space"/>
    <w:basedOn w:val="DefaultParagraphFont"/>
    <w:rsid w:val="0003225F"/>
  </w:style>
  <w:style w:type="paragraph" w:customStyle="1" w:styleId="numberedlist">
    <w:name w:val="numbered list"/>
    <w:basedOn w:val="Normal"/>
    <w:qFormat/>
    <w:rsid w:val="00BA4D19"/>
    <w:pPr>
      <w:tabs>
        <w:tab w:val="left" w:pos="2835"/>
      </w:tabs>
      <w:spacing w:after="160" w:line="259" w:lineRule="auto"/>
    </w:pPr>
    <w:rPr>
      <w:rFonts w:asciiTheme="minorHAnsi" w:eastAsiaTheme="minorHAnsi" w:hAnsiTheme="minorHAnsi" w:cstheme="minorBidi"/>
      <w:color w:val="000000"/>
      <w:sz w:val="24"/>
      <w:szCs w:val="21"/>
      <w:shd w:val="clear" w:color="auto" w:fill="F7F6F3"/>
    </w:rPr>
  </w:style>
  <w:style w:type="character" w:styleId="UnresolvedMention">
    <w:name w:val="Unresolved Mention"/>
    <w:basedOn w:val="DefaultParagraphFont"/>
    <w:uiPriority w:val="99"/>
    <w:semiHidden/>
    <w:unhideWhenUsed/>
    <w:rsid w:val="0043134A"/>
    <w:rPr>
      <w:color w:val="605E5C"/>
      <w:shd w:val="clear" w:color="auto" w:fill="E1DFDD"/>
    </w:rPr>
  </w:style>
  <w:style w:type="character" w:styleId="Mention">
    <w:name w:val="Mention"/>
    <w:basedOn w:val="DefaultParagraphFont"/>
    <w:uiPriority w:val="99"/>
    <w:unhideWhenUsed/>
    <w:rsid w:val="00641CE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32419">
      <w:bodyDiv w:val="1"/>
      <w:marLeft w:val="0"/>
      <w:marRight w:val="0"/>
      <w:marTop w:val="0"/>
      <w:marBottom w:val="0"/>
      <w:divBdr>
        <w:top w:val="none" w:sz="0" w:space="0" w:color="auto"/>
        <w:left w:val="none" w:sz="0" w:space="0" w:color="auto"/>
        <w:bottom w:val="none" w:sz="0" w:space="0" w:color="auto"/>
        <w:right w:val="none" w:sz="0" w:space="0" w:color="auto"/>
      </w:divBdr>
      <w:divsChild>
        <w:div w:id="642857087">
          <w:marLeft w:val="0"/>
          <w:marRight w:val="0"/>
          <w:marTop w:val="0"/>
          <w:marBottom w:val="0"/>
          <w:divBdr>
            <w:top w:val="none" w:sz="0" w:space="0" w:color="auto"/>
            <w:left w:val="none" w:sz="0" w:space="0" w:color="auto"/>
            <w:bottom w:val="none" w:sz="0" w:space="0" w:color="auto"/>
            <w:right w:val="none" w:sz="0" w:space="0" w:color="auto"/>
          </w:divBdr>
        </w:div>
      </w:divsChild>
    </w:div>
    <w:div w:id="99686808">
      <w:bodyDiv w:val="1"/>
      <w:marLeft w:val="0"/>
      <w:marRight w:val="0"/>
      <w:marTop w:val="0"/>
      <w:marBottom w:val="0"/>
      <w:divBdr>
        <w:top w:val="none" w:sz="0" w:space="0" w:color="auto"/>
        <w:left w:val="none" w:sz="0" w:space="0" w:color="auto"/>
        <w:bottom w:val="none" w:sz="0" w:space="0" w:color="auto"/>
        <w:right w:val="none" w:sz="0" w:space="0" w:color="auto"/>
      </w:divBdr>
    </w:div>
    <w:div w:id="145166713">
      <w:bodyDiv w:val="1"/>
      <w:marLeft w:val="0"/>
      <w:marRight w:val="0"/>
      <w:marTop w:val="0"/>
      <w:marBottom w:val="0"/>
      <w:divBdr>
        <w:top w:val="none" w:sz="0" w:space="0" w:color="auto"/>
        <w:left w:val="none" w:sz="0" w:space="0" w:color="auto"/>
        <w:bottom w:val="none" w:sz="0" w:space="0" w:color="auto"/>
        <w:right w:val="none" w:sz="0" w:space="0" w:color="auto"/>
      </w:divBdr>
    </w:div>
    <w:div w:id="273754253">
      <w:bodyDiv w:val="1"/>
      <w:marLeft w:val="0"/>
      <w:marRight w:val="0"/>
      <w:marTop w:val="0"/>
      <w:marBottom w:val="0"/>
      <w:divBdr>
        <w:top w:val="none" w:sz="0" w:space="0" w:color="auto"/>
        <w:left w:val="none" w:sz="0" w:space="0" w:color="auto"/>
        <w:bottom w:val="none" w:sz="0" w:space="0" w:color="auto"/>
        <w:right w:val="none" w:sz="0" w:space="0" w:color="auto"/>
      </w:divBdr>
    </w:div>
    <w:div w:id="275525070">
      <w:bodyDiv w:val="1"/>
      <w:marLeft w:val="0"/>
      <w:marRight w:val="0"/>
      <w:marTop w:val="0"/>
      <w:marBottom w:val="0"/>
      <w:divBdr>
        <w:top w:val="none" w:sz="0" w:space="0" w:color="auto"/>
        <w:left w:val="none" w:sz="0" w:space="0" w:color="auto"/>
        <w:bottom w:val="none" w:sz="0" w:space="0" w:color="auto"/>
        <w:right w:val="none" w:sz="0" w:space="0" w:color="auto"/>
      </w:divBdr>
    </w:div>
    <w:div w:id="491725885">
      <w:bodyDiv w:val="1"/>
      <w:marLeft w:val="0"/>
      <w:marRight w:val="0"/>
      <w:marTop w:val="0"/>
      <w:marBottom w:val="0"/>
      <w:divBdr>
        <w:top w:val="none" w:sz="0" w:space="0" w:color="auto"/>
        <w:left w:val="none" w:sz="0" w:space="0" w:color="auto"/>
        <w:bottom w:val="none" w:sz="0" w:space="0" w:color="auto"/>
        <w:right w:val="none" w:sz="0" w:space="0" w:color="auto"/>
      </w:divBdr>
      <w:divsChild>
        <w:div w:id="28722163">
          <w:marLeft w:val="547"/>
          <w:marRight w:val="0"/>
          <w:marTop w:val="115"/>
          <w:marBottom w:val="0"/>
          <w:divBdr>
            <w:top w:val="none" w:sz="0" w:space="0" w:color="auto"/>
            <w:left w:val="none" w:sz="0" w:space="0" w:color="auto"/>
            <w:bottom w:val="none" w:sz="0" w:space="0" w:color="auto"/>
            <w:right w:val="none" w:sz="0" w:space="0" w:color="auto"/>
          </w:divBdr>
        </w:div>
        <w:div w:id="426851908">
          <w:marLeft w:val="547"/>
          <w:marRight w:val="0"/>
          <w:marTop w:val="115"/>
          <w:marBottom w:val="0"/>
          <w:divBdr>
            <w:top w:val="none" w:sz="0" w:space="0" w:color="auto"/>
            <w:left w:val="none" w:sz="0" w:space="0" w:color="auto"/>
            <w:bottom w:val="none" w:sz="0" w:space="0" w:color="auto"/>
            <w:right w:val="none" w:sz="0" w:space="0" w:color="auto"/>
          </w:divBdr>
        </w:div>
        <w:div w:id="530848707">
          <w:marLeft w:val="547"/>
          <w:marRight w:val="0"/>
          <w:marTop w:val="115"/>
          <w:marBottom w:val="0"/>
          <w:divBdr>
            <w:top w:val="none" w:sz="0" w:space="0" w:color="auto"/>
            <w:left w:val="none" w:sz="0" w:space="0" w:color="auto"/>
            <w:bottom w:val="none" w:sz="0" w:space="0" w:color="auto"/>
            <w:right w:val="none" w:sz="0" w:space="0" w:color="auto"/>
          </w:divBdr>
        </w:div>
        <w:div w:id="624624177">
          <w:marLeft w:val="547"/>
          <w:marRight w:val="0"/>
          <w:marTop w:val="115"/>
          <w:marBottom w:val="0"/>
          <w:divBdr>
            <w:top w:val="none" w:sz="0" w:space="0" w:color="auto"/>
            <w:left w:val="none" w:sz="0" w:space="0" w:color="auto"/>
            <w:bottom w:val="none" w:sz="0" w:space="0" w:color="auto"/>
            <w:right w:val="none" w:sz="0" w:space="0" w:color="auto"/>
          </w:divBdr>
        </w:div>
        <w:div w:id="819269712">
          <w:marLeft w:val="547"/>
          <w:marRight w:val="0"/>
          <w:marTop w:val="115"/>
          <w:marBottom w:val="0"/>
          <w:divBdr>
            <w:top w:val="none" w:sz="0" w:space="0" w:color="auto"/>
            <w:left w:val="none" w:sz="0" w:space="0" w:color="auto"/>
            <w:bottom w:val="none" w:sz="0" w:space="0" w:color="auto"/>
            <w:right w:val="none" w:sz="0" w:space="0" w:color="auto"/>
          </w:divBdr>
        </w:div>
        <w:div w:id="1024136776">
          <w:marLeft w:val="547"/>
          <w:marRight w:val="0"/>
          <w:marTop w:val="115"/>
          <w:marBottom w:val="0"/>
          <w:divBdr>
            <w:top w:val="none" w:sz="0" w:space="0" w:color="auto"/>
            <w:left w:val="none" w:sz="0" w:space="0" w:color="auto"/>
            <w:bottom w:val="none" w:sz="0" w:space="0" w:color="auto"/>
            <w:right w:val="none" w:sz="0" w:space="0" w:color="auto"/>
          </w:divBdr>
        </w:div>
        <w:div w:id="1176387322">
          <w:marLeft w:val="547"/>
          <w:marRight w:val="0"/>
          <w:marTop w:val="115"/>
          <w:marBottom w:val="0"/>
          <w:divBdr>
            <w:top w:val="none" w:sz="0" w:space="0" w:color="auto"/>
            <w:left w:val="none" w:sz="0" w:space="0" w:color="auto"/>
            <w:bottom w:val="none" w:sz="0" w:space="0" w:color="auto"/>
            <w:right w:val="none" w:sz="0" w:space="0" w:color="auto"/>
          </w:divBdr>
        </w:div>
        <w:div w:id="1261639175">
          <w:marLeft w:val="547"/>
          <w:marRight w:val="0"/>
          <w:marTop w:val="115"/>
          <w:marBottom w:val="0"/>
          <w:divBdr>
            <w:top w:val="none" w:sz="0" w:space="0" w:color="auto"/>
            <w:left w:val="none" w:sz="0" w:space="0" w:color="auto"/>
            <w:bottom w:val="none" w:sz="0" w:space="0" w:color="auto"/>
            <w:right w:val="none" w:sz="0" w:space="0" w:color="auto"/>
          </w:divBdr>
        </w:div>
        <w:div w:id="1515143548">
          <w:marLeft w:val="547"/>
          <w:marRight w:val="0"/>
          <w:marTop w:val="115"/>
          <w:marBottom w:val="0"/>
          <w:divBdr>
            <w:top w:val="none" w:sz="0" w:space="0" w:color="auto"/>
            <w:left w:val="none" w:sz="0" w:space="0" w:color="auto"/>
            <w:bottom w:val="none" w:sz="0" w:space="0" w:color="auto"/>
            <w:right w:val="none" w:sz="0" w:space="0" w:color="auto"/>
          </w:divBdr>
        </w:div>
        <w:div w:id="1874414238">
          <w:marLeft w:val="547"/>
          <w:marRight w:val="0"/>
          <w:marTop w:val="115"/>
          <w:marBottom w:val="0"/>
          <w:divBdr>
            <w:top w:val="none" w:sz="0" w:space="0" w:color="auto"/>
            <w:left w:val="none" w:sz="0" w:space="0" w:color="auto"/>
            <w:bottom w:val="none" w:sz="0" w:space="0" w:color="auto"/>
            <w:right w:val="none" w:sz="0" w:space="0" w:color="auto"/>
          </w:divBdr>
        </w:div>
        <w:div w:id="1899894224">
          <w:marLeft w:val="547"/>
          <w:marRight w:val="0"/>
          <w:marTop w:val="115"/>
          <w:marBottom w:val="0"/>
          <w:divBdr>
            <w:top w:val="none" w:sz="0" w:space="0" w:color="auto"/>
            <w:left w:val="none" w:sz="0" w:space="0" w:color="auto"/>
            <w:bottom w:val="none" w:sz="0" w:space="0" w:color="auto"/>
            <w:right w:val="none" w:sz="0" w:space="0" w:color="auto"/>
          </w:divBdr>
        </w:div>
        <w:div w:id="2063942669">
          <w:marLeft w:val="547"/>
          <w:marRight w:val="0"/>
          <w:marTop w:val="115"/>
          <w:marBottom w:val="0"/>
          <w:divBdr>
            <w:top w:val="none" w:sz="0" w:space="0" w:color="auto"/>
            <w:left w:val="none" w:sz="0" w:space="0" w:color="auto"/>
            <w:bottom w:val="none" w:sz="0" w:space="0" w:color="auto"/>
            <w:right w:val="none" w:sz="0" w:space="0" w:color="auto"/>
          </w:divBdr>
        </w:div>
        <w:div w:id="2144225012">
          <w:marLeft w:val="547"/>
          <w:marRight w:val="0"/>
          <w:marTop w:val="115"/>
          <w:marBottom w:val="0"/>
          <w:divBdr>
            <w:top w:val="none" w:sz="0" w:space="0" w:color="auto"/>
            <w:left w:val="none" w:sz="0" w:space="0" w:color="auto"/>
            <w:bottom w:val="none" w:sz="0" w:space="0" w:color="auto"/>
            <w:right w:val="none" w:sz="0" w:space="0" w:color="auto"/>
          </w:divBdr>
        </w:div>
      </w:divsChild>
    </w:div>
    <w:div w:id="690883044">
      <w:bodyDiv w:val="1"/>
      <w:marLeft w:val="0"/>
      <w:marRight w:val="0"/>
      <w:marTop w:val="0"/>
      <w:marBottom w:val="0"/>
      <w:divBdr>
        <w:top w:val="none" w:sz="0" w:space="0" w:color="auto"/>
        <w:left w:val="none" w:sz="0" w:space="0" w:color="auto"/>
        <w:bottom w:val="none" w:sz="0" w:space="0" w:color="auto"/>
        <w:right w:val="none" w:sz="0" w:space="0" w:color="auto"/>
      </w:divBdr>
    </w:div>
    <w:div w:id="751851015">
      <w:bodyDiv w:val="1"/>
      <w:marLeft w:val="0"/>
      <w:marRight w:val="0"/>
      <w:marTop w:val="0"/>
      <w:marBottom w:val="0"/>
      <w:divBdr>
        <w:top w:val="none" w:sz="0" w:space="0" w:color="auto"/>
        <w:left w:val="none" w:sz="0" w:space="0" w:color="auto"/>
        <w:bottom w:val="none" w:sz="0" w:space="0" w:color="auto"/>
        <w:right w:val="none" w:sz="0" w:space="0" w:color="auto"/>
      </w:divBdr>
    </w:div>
    <w:div w:id="821970095">
      <w:bodyDiv w:val="1"/>
      <w:marLeft w:val="0"/>
      <w:marRight w:val="0"/>
      <w:marTop w:val="0"/>
      <w:marBottom w:val="0"/>
      <w:divBdr>
        <w:top w:val="none" w:sz="0" w:space="0" w:color="auto"/>
        <w:left w:val="none" w:sz="0" w:space="0" w:color="auto"/>
        <w:bottom w:val="none" w:sz="0" w:space="0" w:color="auto"/>
        <w:right w:val="none" w:sz="0" w:space="0" w:color="auto"/>
      </w:divBdr>
    </w:div>
    <w:div w:id="891960470">
      <w:bodyDiv w:val="1"/>
      <w:marLeft w:val="0"/>
      <w:marRight w:val="0"/>
      <w:marTop w:val="0"/>
      <w:marBottom w:val="0"/>
      <w:divBdr>
        <w:top w:val="none" w:sz="0" w:space="0" w:color="auto"/>
        <w:left w:val="none" w:sz="0" w:space="0" w:color="auto"/>
        <w:bottom w:val="none" w:sz="0" w:space="0" w:color="auto"/>
        <w:right w:val="none" w:sz="0" w:space="0" w:color="auto"/>
      </w:divBdr>
    </w:div>
    <w:div w:id="1079863058">
      <w:bodyDiv w:val="1"/>
      <w:marLeft w:val="0"/>
      <w:marRight w:val="0"/>
      <w:marTop w:val="0"/>
      <w:marBottom w:val="0"/>
      <w:divBdr>
        <w:top w:val="none" w:sz="0" w:space="0" w:color="auto"/>
        <w:left w:val="none" w:sz="0" w:space="0" w:color="auto"/>
        <w:bottom w:val="none" w:sz="0" w:space="0" w:color="auto"/>
        <w:right w:val="none" w:sz="0" w:space="0" w:color="auto"/>
      </w:divBdr>
    </w:div>
    <w:div w:id="1107235079">
      <w:bodyDiv w:val="1"/>
      <w:marLeft w:val="0"/>
      <w:marRight w:val="0"/>
      <w:marTop w:val="0"/>
      <w:marBottom w:val="0"/>
      <w:divBdr>
        <w:top w:val="none" w:sz="0" w:space="0" w:color="auto"/>
        <w:left w:val="none" w:sz="0" w:space="0" w:color="auto"/>
        <w:bottom w:val="none" w:sz="0" w:space="0" w:color="auto"/>
        <w:right w:val="none" w:sz="0" w:space="0" w:color="auto"/>
      </w:divBdr>
      <w:divsChild>
        <w:div w:id="1068304186">
          <w:marLeft w:val="0"/>
          <w:marRight w:val="0"/>
          <w:marTop w:val="0"/>
          <w:marBottom w:val="0"/>
          <w:divBdr>
            <w:top w:val="none" w:sz="0" w:space="0" w:color="auto"/>
            <w:left w:val="none" w:sz="0" w:space="0" w:color="auto"/>
            <w:bottom w:val="none" w:sz="0" w:space="0" w:color="auto"/>
            <w:right w:val="none" w:sz="0" w:space="0" w:color="auto"/>
          </w:divBdr>
          <w:divsChild>
            <w:div w:id="910769208">
              <w:marLeft w:val="0"/>
              <w:marRight w:val="0"/>
              <w:marTop w:val="180"/>
              <w:marBottom w:val="0"/>
              <w:divBdr>
                <w:top w:val="none" w:sz="0" w:space="0" w:color="auto"/>
                <w:left w:val="none" w:sz="0" w:space="0" w:color="auto"/>
                <w:bottom w:val="none" w:sz="0" w:space="0" w:color="auto"/>
                <w:right w:val="none" w:sz="0" w:space="0" w:color="auto"/>
              </w:divBdr>
              <w:divsChild>
                <w:div w:id="505442543">
                  <w:marLeft w:val="180"/>
                  <w:marRight w:val="180"/>
                  <w:marTop w:val="0"/>
                  <w:marBottom w:val="0"/>
                  <w:divBdr>
                    <w:top w:val="none" w:sz="0" w:space="0" w:color="auto"/>
                    <w:left w:val="none" w:sz="0" w:space="0" w:color="auto"/>
                    <w:bottom w:val="none" w:sz="0" w:space="0" w:color="auto"/>
                    <w:right w:val="none" w:sz="0" w:space="0" w:color="auto"/>
                  </w:divBdr>
                  <w:divsChild>
                    <w:div w:id="70087485">
                      <w:marLeft w:val="0"/>
                      <w:marRight w:val="0"/>
                      <w:marTop w:val="0"/>
                      <w:marBottom w:val="0"/>
                      <w:divBdr>
                        <w:top w:val="single" w:sz="6" w:space="0" w:color="AAAAAA"/>
                        <w:left w:val="single" w:sz="6" w:space="0" w:color="AAAAAA"/>
                        <w:bottom w:val="single" w:sz="6" w:space="0" w:color="AAAAAA"/>
                        <w:right w:val="single" w:sz="6" w:space="0" w:color="AAAAAA"/>
                      </w:divBdr>
                      <w:divsChild>
                        <w:div w:id="684943210">
                          <w:marLeft w:val="0"/>
                          <w:marRight w:val="0"/>
                          <w:marTop w:val="0"/>
                          <w:marBottom w:val="0"/>
                          <w:divBdr>
                            <w:top w:val="none" w:sz="0" w:space="0" w:color="auto"/>
                            <w:left w:val="none" w:sz="0" w:space="0" w:color="auto"/>
                            <w:bottom w:val="none" w:sz="0" w:space="0" w:color="auto"/>
                            <w:right w:val="none" w:sz="0" w:space="0" w:color="auto"/>
                          </w:divBdr>
                          <w:divsChild>
                            <w:div w:id="242954381">
                              <w:marLeft w:val="0"/>
                              <w:marRight w:val="0"/>
                              <w:marTop w:val="0"/>
                              <w:marBottom w:val="0"/>
                              <w:divBdr>
                                <w:top w:val="single" w:sz="6" w:space="0" w:color="AAAAAA"/>
                                <w:left w:val="single" w:sz="6" w:space="0" w:color="AAAAAA"/>
                                <w:bottom w:val="single" w:sz="6" w:space="0" w:color="AAAAAA"/>
                                <w:right w:val="single" w:sz="6" w:space="0" w:color="AAAAAA"/>
                              </w:divBdr>
                              <w:divsChild>
                                <w:div w:id="1356270967">
                                  <w:marLeft w:val="0"/>
                                  <w:marRight w:val="0"/>
                                  <w:marTop w:val="0"/>
                                  <w:marBottom w:val="0"/>
                                  <w:divBdr>
                                    <w:top w:val="none" w:sz="0" w:space="0" w:color="auto"/>
                                    <w:left w:val="none" w:sz="0" w:space="0" w:color="auto"/>
                                    <w:bottom w:val="none" w:sz="0" w:space="0" w:color="auto"/>
                                    <w:right w:val="none" w:sz="0" w:space="0" w:color="auto"/>
                                  </w:divBdr>
                                  <w:divsChild>
                                    <w:div w:id="182592697">
                                      <w:marLeft w:val="0"/>
                                      <w:marRight w:val="0"/>
                                      <w:marTop w:val="0"/>
                                      <w:marBottom w:val="0"/>
                                      <w:divBdr>
                                        <w:top w:val="none" w:sz="0" w:space="0" w:color="auto"/>
                                        <w:left w:val="none" w:sz="0" w:space="0" w:color="auto"/>
                                        <w:bottom w:val="none" w:sz="0" w:space="0" w:color="auto"/>
                                        <w:right w:val="none" w:sz="0" w:space="0" w:color="auto"/>
                                      </w:divBdr>
                                      <w:divsChild>
                                        <w:div w:id="234358388">
                                          <w:marLeft w:val="0"/>
                                          <w:marRight w:val="0"/>
                                          <w:marTop w:val="90"/>
                                          <w:marBottom w:val="0"/>
                                          <w:divBdr>
                                            <w:top w:val="none" w:sz="0" w:space="0" w:color="auto"/>
                                            <w:left w:val="none" w:sz="0" w:space="0" w:color="auto"/>
                                            <w:bottom w:val="none" w:sz="0" w:space="0" w:color="auto"/>
                                            <w:right w:val="none" w:sz="0" w:space="0" w:color="auto"/>
                                          </w:divBdr>
                                          <w:divsChild>
                                            <w:div w:id="154030416">
                                              <w:marLeft w:val="150"/>
                                              <w:marRight w:val="150"/>
                                              <w:marTop w:val="0"/>
                                              <w:marBottom w:val="300"/>
                                              <w:divBdr>
                                                <w:top w:val="single" w:sz="6" w:space="0" w:color="999999"/>
                                                <w:left w:val="single" w:sz="6" w:space="0" w:color="999999"/>
                                                <w:bottom w:val="single" w:sz="6" w:space="0" w:color="999999"/>
                                                <w:right w:val="single" w:sz="6" w:space="0" w:color="999999"/>
                                              </w:divBdr>
                                              <w:divsChild>
                                                <w:div w:id="1149177263">
                                                  <w:marLeft w:val="0"/>
                                                  <w:marRight w:val="0"/>
                                                  <w:marTop w:val="0"/>
                                                  <w:marBottom w:val="0"/>
                                                  <w:divBdr>
                                                    <w:top w:val="single" w:sz="6" w:space="5" w:color="CCCCCC"/>
                                                    <w:left w:val="none" w:sz="0" w:space="0" w:color="auto"/>
                                                    <w:bottom w:val="none" w:sz="0" w:space="0" w:color="auto"/>
                                                    <w:right w:val="none" w:sz="0" w:space="0" w:color="auto"/>
                                                  </w:divBdr>
                                                  <w:divsChild>
                                                    <w:div w:id="585916501">
                                                      <w:marLeft w:val="0"/>
                                                      <w:marRight w:val="0"/>
                                                      <w:marTop w:val="0"/>
                                                      <w:marBottom w:val="0"/>
                                                      <w:divBdr>
                                                        <w:top w:val="none" w:sz="0" w:space="0" w:color="auto"/>
                                                        <w:left w:val="none" w:sz="0" w:space="0" w:color="auto"/>
                                                        <w:bottom w:val="none" w:sz="0" w:space="0" w:color="auto"/>
                                                        <w:right w:val="none" w:sz="0" w:space="0" w:color="auto"/>
                                                      </w:divBdr>
                                                      <w:divsChild>
                                                        <w:div w:id="717168927">
                                                          <w:marLeft w:val="0"/>
                                                          <w:marRight w:val="0"/>
                                                          <w:marTop w:val="0"/>
                                                          <w:marBottom w:val="0"/>
                                                          <w:divBdr>
                                                            <w:top w:val="none" w:sz="0" w:space="0" w:color="auto"/>
                                                            <w:left w:val="none" w:sz="0" w:space="0" w:color="auto"/>
                                                            <w:bottom w:val="none" w:sz="0" w:space="0" w:color="auto"/>
                                                            <w:right w:val="none" w:sz="0" w:space="0" w:color="auto"/>
                                                          </w:divBdr>
                                                          <w:divsChild>
                                                            <w:div w:id="1084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674912">
      <w:bodyDiv w:val="1"/>
      <w:marLeft w:val="0"/>
      <w:marRight w:val="0"/>
      <w:marTop w:val="0"/>
      <w:marBottom w:val="0"/>
      <w:divBdr>
        <w:top w:val="none" w:sz="0" w:space="0" w:color="auto"/>
        <w:left w:val="none" w:sz="0" w:space="0" w:color="auto"/>
        <w:bottom w:val="none" w:sz="0" w:space="0" w:color="auto"/>
        <w:right w:val="none" w:sz="0" w:space="0" w:color="auto"/>
      </w:divBdr>
    </w:div>
    <w:div w:id="1212420614">
      <w:bodyDiv w:val="1"/>
      <w:marLeft w:val="0"/>
      <w:marRight w:val="0"/>
      <w:marTop w:val="0"/>
      <w:marBottom w:val="0"/>
      <w:divBdr>
        <w:top w:val="none" w:sz="0" w:space="0" w:color="auto"/>
        <w:left w:val="none" w:sz="0" w:space="0" w:color="auto"/>
        <w:bottom w:val="none" w:sz="0" w:space="0" w:color="auto"/>
        <w:right w:val="none" w:sz="0" w:space="0" w:color="auto"/>
      </w:divBdr>
    </w:div>
    <w:div w:id="1272669906">
      <w:bodyDiv w:val="1"/>
      <w:marLeft w:val="0"/>
      <w:marRight w:val="0"/>
      <w:marTop w:val="0"/>
      <w:marBottom w:val="0"/>
      <w:divBdr>
        <w:top w:val="none" w:sz="0" w:space="0" w:color="auto"/>
        <w:left w:val="none" w:sz="0" w:space="0" w:color="auto"/>
        <w:bottom w:val="none" w:sz="0" w:space="0" w:color="auto"/>
        <w:right w:val="none" w:sz="0" w:space="0" w:color="auto"/>
      </w:divBdr>
    </w:div>
    <w:div w:id="1299989710">
      <w:bodyDiv w:val="1"/>
      <w:marLeft w:val="0"/>
      <w:marRight w:val="0"/>
      <w:marTop w:val="0"/>
      <w:marBottom w:val="0"/>
      <w:divBdr>
        <w:top w:val="none" w:sz="0" w:space="0" w:color="auto"/>
        <w:left w:val="none" w:sz="0" w:space="0" w:color="auto"/>
        <w:bottom w:val="none" w:sz="0" w:space="0" w:color="auto"/>
        <w:right w:val="none" w:sz="0" w:space="0" w:color="auto"/>
      </w:divBdr>
    </w:div>
    <w:div w:id="1393776554">
      <w:bodyDiv w:val="1"/>
      <w:marLeft w:val="0"/>
      <w:marRight w:val="0"/>
      <w:marTop w:val="0"/>
      <w:marBottom w:val="0"/>
      <w:divBdr>
        <w:top w:val="none" w:sz="0" w:space="0" w:color="auto"/>
        <w:left w:val="none" w:sz="0" w:space="0" w:color="auto"/>
        <w:bottom w:val="none" w:sz="0" w:space="0" w:color="auto"/>
        <w:right w:val="none" w:sz="0" w:space="0" w:color="auto"/>
      </w:divBdr>
    </w:div>
    <w:div w:id="1524245229">
      <w:bodyDiv w:val="1"/>
      <w:marLeft w:val="0"/>
      <w:marRight w:val="0"/>
      <w:marTop w:val="0"/>
      <w:marBottom w:val="0"/>
      <w:divBdr>
        <w:top w:val="none" w:sz="0" w:space="0" w:color="auto"/>
        <w:left w:val="none" w:sz="0" w:space="0" w:color="auto"/>
        <w:bottom w:val="none" w:sz="0" w:space="0" w:color="auto"/>
        <w:right w:val="none" w:sz="0" w:space="0" w:color="auto"/>
      </w:divBdr>
    </w:div>
    <w:div w:id="1635018987">
      <w:bodyDiv w:val="1"/>
      <w:marLeft w:val="0"/>
      <w:marRight w:val="0"/>
      <w:marTop w:val="0"/>
      <w:marBottom w:val="0"/>
      <w:divBdr>
        <w:top w:val="none" w:sz="0" w:space="0" w:color="auto"/>
        <w:left w:val="none" w:sz="0" w:space="0" w:color="auto"/>
        <w:bottom w:val="none" w:sz="0" w:space="0" w:color="auto"/>
        <w:right w:val="none" w:sz="0" w:space="0" w:color="auto"/>
      </w:divBdr>
    </w:div>
    <w:div w:id="1671904237">
      <w:bodyDiv w:val="1"/>
      <w:marLeft w:val="0"/>
      <w:marRight w:val="0"/>
      <w:marTop w:val="0"/>
      <w:marBottom w:val="0"/>
      <w:divBdr>
        <w:top w:val="none" w:sz="0" w:space="0" w:color="auto"/>
        <w:left w:val="none" w:sz="0" w:space="0" w:color="auto"/>
        <w:bottom w:val="none" w:sz="0" w:space="0" w:color="auto"/>
        <w:right w:val="none" w:sz="0" w:space="0" w:color="auto"/>
      </w:divBdr>
    </w:div>
    <w:div w:id="1929607351">
      <w:bodyDiv w:val="1"/>
      <w:marLeft w:val="0"/>
      <w:marRight w:val="0"/>
      <w:marTop w:val="0"/>
      <w:marBottom w:val="0"/>
      <w:divBdr>
        <w:top w:val="none" w:sz="0" w:space="0" w:color="auto"/>
        <w:left w:val="none" w:sz="0" w:space="0" w:color="auto"/>
        <w:bottom w:val="none" w:sz="0" w:space="0" w:color="auto"/>
        <w:right w:val="none" w:sz="0" w:space="0" w:color="auto"/>
      </w:divBdr>
    </w:div>
    <w:div w:id="2055886887">
      <w:bodyDiv w:val="1"/>
      <w:marLeft w:val="0"/>
      <w:marRight w:val="0"/>
      <w:marTop w:val="0"/>
      <w:marBottom w:val="0"/>
      <w:divBdr>
        <w:top w:val="none" w:sz="0" w:space="0" w:color="auto"/>
        <w:left w:val="none" w:sz="0" w:space="0" w:color="auto"/>
        <w:bottom w:val="none" w:sz="0" w:space="0" w:color="auto"/>
        <w:right w:val="none" w:sz="0" w:space="0" w:color="auto"/>
      </w:divBdr>
    </w:div>
    <w:div w:id="2093965110">
      <w:bodyDiv w:val="1"/>
      <w:marLeft w:val="0"/>
      <w:marRight w:val="0"/>
      <w:marTop w:val="0"/>
      <w:marBottom w:val="0"/>
      <w:divBdr>
        <w:top w:val="none" w:sz="0" w:space="0" w:color="auto"/>
        <w:left w:val="none" w:sz="0" w:space="0" w:color="auto"/>
        <w:bottom w:val="none" w:sz="0" w:space="0" w:color="auto"/>
        <w:right w:val="none" w:sz="0" w:space="0" w:color="auto"/>
      </w:divBdr>
      <w:divsChild>
        <w:div w:id="109980348">
          <w:marLeft w:val="547"/>
          <w:marRight w:val="0"/>
          <w:marTop w:val="0"/>
          <w:marBottom w:val="0"/>
          <w:divBdr>
            <w:top w:val="none" w:sz="0" w:space="0" w:color="auto"/>
            <w:left w:val="none" w:sz="0" w:space="0" w:color="auto"/>
            <w:bottom w:val="none" w:sz="0" w:space="0" w:color="auto"/>
            <w:right w:val="none" w:sz="0" w:space="0" w:color="auto"/>
          </w:divBdr>
        </w:div>
        <w:div w:id="944728071">
          <w:marLeft w:val="547"/>
          <w:marRight w:val="0"/>
          <w:marTop w:val="0"/>
          <w:marBottom w:val="0"/>
          <w:divBdr>
            <w:top w:val="none" w:sz="0" w:space="0" w:color="auto"/>
            <w:left w:val="none" w:sz="0" w:space="0" w:color="auto"/>
            <w:bottom w:val="none" w:sz="0" w:space="0" w:color="auto"/>
            <w:right w:val="none" w:sz="0" w:space="0" w:color="auto"/>
          </w:divBdr>
        </w:div>
        <w:div w:id="2117282863">
          <w:marLeft w:val="547"/>
          <w:marRight w:val="0"/>
          <w:marTop w:val="0"/>
          <w:marBottom w:val="0"/>
          <w:divBdr>
            <w:top w:val="none" w:sz="0" w:space="0" w:color="auto"/>
            <w:left w:val="none" w:sz="0" w:space="0" w:color="auto"/>
            <w:bottom w:val="none" w:sz="0" w:space="0" w:color="auto"/>
            <w:right w:val="none" w:sz="0" w:space="0" w:color="auto"/>
          </w:divBdr>
        </w:div>
      </w:divsChild>
    </w:div>
    <w:div w:id="2106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uwe.ac.uk/life/health-and-wellbeing/get-wellbeing-support" TargetMode="External"/><Relationship Id="rId26" Type="http://schemas.openxmlformats.org/officeDocument/2006/relationships/hyperlink" Target="https://www.uwe.ac.uk/study/study-support/study-skills/using-generative-ai-at-uwe-bristol" TargetMode="External"/><Relationship Id="rId3" Type="http://schemas.openxmlformats.org/officeDocument/2006/relationships/customXml" Target="../customXml/item3.xml"/><Relationship Id="rId21" Type="http://schemas.openxmlformats.org/officeDocument/2006/relationships/hyperlink" Target="https://www.uwe.ac.uk/study/academic-information/assessments/assessment-offences" TargetMode="External"/><Relationship Id="rId7" Type="http://schemas.openxmlformats.org/officeDocument/2006/relationships/settings" Target="settings.xml"/><Relationship Id="rId12" Type="http://schemas.openxmlformats.org/officeDocument/2006/relationships/hyperlink" Target="https://www.uwe.ac.uk/about/structure-and-governance/policies" TargetMode="External"/><Relationship Id="rId17" Type="http://schemas.openxmlformats.org/officeDocument/2006/relationships/hyperlink" Target="https://www.uwe.ac.uk/study/study-support/student-support-advisers" TargetMode="External"/><Relationship Id="rId25" Type="http://schemas.openxmlformats.org/officeDocument/2006/relationships/hyperlink" Target="https://www.uwe.ac.uk/study/study-support/study-skills/referencing" TargetMode="External"/><Relationship Id="rId2" Type="http://schemas.openxmlformats.org/officeDocument/2006/relationships/customXml" Target="../customXml/item2.xml"/><Relationship Id="rId16" Type="http://schemas.openxmlformats.org/officeDocument/2006/relationships/hyperlink" Target="https://www.uwe.ac.uk/study/academic-information/personal-circumstances" TargetMode="External"/><Relationship Id="rId20" Type="http://schemas.openxmlformats.org/officeDocument/2006/relationships/hyperlink" Target="https://www.uwe.ac.uk/about/structure-and-governance/polici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uwe.ac.uk/study/study-support/study-skills/reading-and-writing/plagiarism" TargetMode="External"/><Relationship Id="rId5" Type="http://schemas.openxmlformats.org/officeDocument/2006/relationships/numbering" Target="numbering.xml"/><Relationship Id="rId15" Type="http://schemas.openxmlformats.org/officeDocument/2006/relationships/hyperlink" Target="https://www.uwe.ac.uk/study/study-support/study-skills" TargetMode="External"/><Relationship Id="rId23" Type="http://schemas.openxmlformats.org/officeDocument/2006/relationships/hyperlink" Target="https://www.uwe.ac.uk/study/study-support/study-skills/referencing"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uwe.ac.uk/study/academic-information/academic-survival-gu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im-smith/Advanced_AI/blob/main/schedule_development.ipynb" TargetMode="External"/><Relationship Id="rId22" Type="http://schemas.openxmlformats.org/officeDocument/2006/relationships/hyperlink" Target="https://www.uwe.ac.uk/study/study-support/study-skills/referencing/uwe-bristol-harvard"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irburn\OneDrive%20-%20UWE%20Bristol%20(Staff)\My%20Work\aHoD%20SE\2%20WORK%20IN%20PROGRESS\Assessment%20&amp;%20Feedback%20Mini%20Project\2019-20%20CSCT%20Departmental%20Assessment%20Spec%20Template%20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85DF62B3E31B4CA6DF87A108C8104B" ma:contentTypeVersion="11" ma:contentTypeDescription="Create a new document." ma:contentTypeScope="" ma:versionID="1acaa91cb2163c28cd9670923416168c">
  <xsd:schema xmlns:xsd="http://www.w3.org/2001/XMLSchema" xmlns:xs="http://www.w3.org/2001/XMLSchema" xmlns:p="http://schemas.microsoft.com/office/2006/metadata/properties" xmlns:ns3="58e59202-fd21-49f6-80f0-3e7c18bc4f50" xmlns:ns4="9bc6d88b-1163-4e43-a283-db92b58707af" targetNamespace="http://schemas.microsoft.com/office/2006/metadata/properties" ma:root="true" ma:fieldsID="af2a8e04f04c7cfd23a6e7f840e1f40b" ns3:_="" ns4:_="">
    <xsd:import namespace="58e59202-fd21-49f6-80f0-3e7c18bc4f50"/>
    <xsd:import namespace="9bc6d88b-1163-4e43-a283-db92b58707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59202-fd21-49f6-80f0-3e7c18bc4f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d88b-1163-4e43-a283-db92b58707a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2BB716-4D80-438C-9D71-D90C70B825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D44716-D10B-4857-BD56-9C6B15010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59202-fd21-49f6-80f0-3e7c18bc4f50"/>
    <ds:schemaRef ds:uri="9bc6d88b-1163-4e43-a283-db92b5870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245EFB-854D-4882-81CA-7AC11359B1B1}">
  <ds:schemaRefs>
    <ds:schemaRef ds:uri="http://schemas.openxmlformats.org/officeDocument/2006/bibliography"/>
  </ds:schemaRefs>
</ds:datastoreItem>
</file>

<file path=customXml/itemProps4.xml><?xml version="1.0" encoding="utf-8"?>
<ds:datastoreItem xmlns:ds="http://schemas.openxmlformats.org/officeDocument/2006/customXml" ds:itemID="{F13DF6CA-9308-4FB9-8402-132DCE2F89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C:\Users\d-fairburn\OneDrive - UWE Bristol (Staff)\My Work\aHoD SE\2 WORK IN PROGRESS\Assessment &amp; Feedback Mini Project\2019-20 CSCT Departmental Assessment Spec Template v6.dotx</Template>
  <TotalTime>32</TotalTime>
  <Pages>10</Pages>
  <Words>3449</Words>
  <Characters>19660</Characters>
  <Application>Microsoft Office Word</Application>
  <DocSecurity>0</DocSecurity>
  <Lines>163</Lines>
  <Paragraphs>46</Paragraphs>
  <ScaleCrop>false</ScaleCrop>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Fairburn</dc:creator>
  <cp:keywords/>
  <dc:description/>
  <cp:lastModifiedBy>Jim Smith</cp:lastModifiedBy>
  <cp:revision>44</cp:revision>
  <cp:lastPrinted>2018-08-15T23:44:00Z</cp:lastPrinted>
  <dcterms:created xsi:type="dcterms:W3CDTF">2024-09-13T11:14:00Z</dcterms:created>
  <dcterms:modified xsi:type="dcterms:W3CDTF">2024-10-02T12:24:00Z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0x0101002685DF62B3E31B4CA6DF87A108C8104B</vt:lpwstr>
  </property>
</Properties>
</file>